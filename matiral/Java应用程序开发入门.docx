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9510" w14:textId="77777777" w:rsidR="00DE4EDE" w:rsidRDefault="00DE4EDE" w:rsidP="00DE4EDE">
      <w:pPr>
        <w:pStyle w:val="Title"/>
      </w:pPr>
      <w:r>
        <w:t>Java</w:t>
      </w:r>
      <w:r>
        <w:rPr>
          <w:rFonts w:ascii="宋体" w:eastAsia="宋体" w:hAnsi="宋体" w:cs="宋体" w:hint="eastAsia"/>
        </w:rPr>
        <w:t>应</w:t>
      </w:r>
      <w:r>
        <w:rPr>
          <w:rFonts w:hint="eastAsia"/>
        </w:rPr>
        <w:t>用程序开</w:t>
      </w:r>
      <w:r>
        <w:rPr>
          <w:rFonts w:ascii="宋体" w:eastAsia="宋体" w:hAnsi="宋体" w:cs="宋体" w:hint="eastAsia"/>
        </w:rPr>
        <w:t>发</w:t>
      </w:r>
      <w:r>
        <w:rPr>
          <w:rFonts w:hint="eastAsia"/>
        </w:rPr>
        <w:t>入</w:t>
      </w:r>
      <w:r>
        <w:rPr>
          <w:rFonts w:ascii="宋体" w:eastAsia="宋体" w:hAnsi="宋体" w:cs="宋体" w:hint="eastAsia"/>
        </w:rPr>
        <w:t>门</w:t>
      </w:r>
      <w:r>
        <w:rPr>
          <w:rFonts w:hint="eastAsia"/>
        </w:rPr>
        <w:t>-</w:t>
      </w:r>
      <w:r>
        <w:rPr>
          <w:rFonts w:hint="eastAsia"/>
        </w:rPr>
        <w:t>配套教材</w:t>
      </w:r>
    </w:p>
    <w:p w14:paraId="30B760A7" w14:textId="77777777" w:rsidR="00DE4EDE" w:rsidRDefault="00DE4EDE"/>
    <w:p w14:paraId="0603B858" w14:textId="77777777" w:rsidR="00DE4EDE" w:rsidRPr="00DE4EDE" w:rsidRDefault="00DE4EDE" w:rsidP="00DE4EDE">
      <w:pPr>
        <w:pStyle w:val="Heading1"/>
      </w:pPr>
      <w:r w:rsidRPr="00DE4EDE">
        <w:t>Java</w:t>
      </w:r>
      <w:r>
        <w:rPr>
          <w:rFonts w:ascii="宋体" w:eastAsia="宋体" w:hAnsi="宋体" w:cs="宋体" w:hint="eastAsia"/>
        </w:rPr>
        <w:t>简</w:t>
      </w:r>
      <w:r>
        <w:rPr>
          <w:rFonts w:hint="eastAsia"/>
        </w:rPr>
        <w:t>介</w:t>
      </w:r>
    </w:p>
    <w:p w14:paraId="57C3BAFE" w14:textId="77777777" w:rsidR="008B2A8B" w:rsidRDefault="008B2A8B" w:rsidP="008B2A8B">
      <w:pPr>
        <w:rPr>
          <w:rFonts w:ascii="Times" w:eastAsia="Times New Roman" w:hAnsi="Times" w:cs="Times New Roman"/>
          <w:color w:val="000000"/>
          <w:sz w:val="21"/>
          <w:szCs w:val="21"/>
          <w:shd w:val="clear" w:color="auto" w:fill="FFFFFF"/>
          <w:lang w:eastAsia="en-US"/>
        </w:rPr>
      </w:pPr>
      <w:r>
        <w:rPr>
          <w:rFonts w:ascii="华文宋体" w:eastAsia="华文宋体" w:hAnsi="华文宋体" w:cstheme="majorBidi" w:hint="eastAsia"/>
          <w:bCs/>
        </w:rPr>
        <w:t>Java环境变量:</w:t>
      </w:r>
      <w:r w:rsidRPr="008B2A8B">
        <w:rPr>
          <w:rFonts w:eastAsia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8B2A8B">
        <w:rPr>
          <w:rFonts w:ascii="Times" w:eastAsia="Times New Roman" w:hAnsi="Times" w:cs="Times New Roman"/>
          <w:color w:val="000000"/>
          <w:sz w:val="21"/>
          <w:szCs w:val="21"/>
          <w:shd w:val="clear" w:color="auto" w:fill="FFFFFF"/>
          <w:lang w:eastAsia="en-US"/>
        </w:rPr>
        <w:t>JAVA_HOME</w:t>
      </w:r>
      <w:r w:rsidRPr="008B2A8B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、</w:t>
      </w:r>
      <w:r w:rsidRPr="008B2A8B">
        <w:rPr>
          <w:rFonts w:ascii="Times" w:eastAsia="Times New Roman" w:hAnsi="Times" w:cs="Times New Roman"/>
          <w:color w:val="000000"/>
          <w:sz w:val="21"/>
          <w:szCs w:val="21"/>
          <w:shd w:val="clear" w:color="auto" w:fill="FFFFFF"/>
          <w:lang w:eastAsia="en-US"/>
        </w:rPr>
        <w:t>CLASSPATH</w:t>
      </w:r>
      <w:r w:rsidRPr="008B2A8B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、</w:t>
      </w:r>
      <w:r w:rsidRPr="008B2A8B">
        <w:rPr>
          <w:rFonts w:ascii="Times" w:eastAsia="Times New Roman" w:hAnsi="Times" w:cs="Times New Roman"/>
          <w:color w:val="000000"/>
          <w:sz w:val="21"/>
          <w:szCs w:val="21"/>
          <w:shd w:val="clear" w:color="auto" w:fill="FFFFFF"/>
          <w:lang w:eastAsia="en-US"/>
        </w:rPr>
        <w:t>PATH</w:t>
      </w:r>
    </w:p>
    <w:p w14:paraId="58F5BD26" w14:textId="666630AC" w:rsidR="00C92906" w:rsidRPr="008B2A8B" w:rsidRDefault="00C92906" w:rsidP="008B2A8B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color w:val="000000"/>
          <w:sz w:val="21"/>
          <w:szCs w:val="21"/>
          <w:shd w:val="clear" w:color="auto" w:fill="FFFFFF"/>
          <w:lang w:eastAsia="en-US"/>
        </w:rPr>
        <w:t>Windows:</w:t>
      </w:r>
    </w:p>
    <w:p w14:paraId="0AE996DE" w14:textId="77777777" w:rsidR="008B2A8B" w:rsidRDefault="008B2A8B" w:rsidP="008B2A8B">
      <w:pPr>
        <w:rPr>
          <w:rFonts w:ascii="Times" w:eastAsia="Times New Roman" w:hAnsi="Times" w:cs="Times New Roman"/>
          <w:b/>
          <w:bCs/>
          <w:color w:val="0000FF"/>
          <w:sz w:val="21"/>
          <w:szCs w:val="21"/>
          <w:shd w:val="clear" w:color="auto" w:fill="FFFFFF"/>
          <w:lang w:eastAsia="en-US"/>
        </w:rPr>
      </w:pPr>
      <w:r>
        <w:rPr>
          <w:rFonts w:ascii="Times" w:eastAsia="Times New Roman" w:hAnsi="Times" w:cs="Times New Roman"/>
          <w:b/>
          <w:bCs/>
          <w:color w:val="0000FF"/>
          <w:sz w:val="21"/>
          <w:szCs w:val="21"/>
          <w:shd w:val="clear" w:color="auto" w:fill="FFFFFF"/>
          <w:lang w:eastAsia="en-US"/>
        </w:rPr>
        <w:t>JAVA_HOME=C:\JDK_1.5</w:t>
      </w:r>
    </w:p>
    <w:p w14:paraId="1F5961CD" w14:textId="77777777" w:rsidR="00C92906" w:rsidRPr="00C92906" w:rsidRDefault="00C92906" w:rsidP="00C92906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92906">
        <w:rPr>
          <w:rFonts w:ascii="Times" w:eastAsia="Times New Roman" w:hAnsi="Times" w:cs="Times New Roman"/>
          <w:b/>
          <w:bCs/>
          <w:color w:val="0000FF"/>
          <w:sz w:val="21"/>
          <w:szCs w:val="21"/>
          <w:shd w:val="clear" w:color="auto" w:fill="FFFFFF"/>
          <w:lang w:eastAsia="en-US"/>
        </w:rPr>
        <w:t>PATH=%JAVA_HOME%\bin;%PATH%</w:t>
      </w:r>
    </w:p>
    <w:p w14:paraId="62B871E1" w14:textId="77777777" w:rsidR="00C92906" w:rsidRPr="00C92906" w:rsidRDefault="00C92906" w:rsidP="00C92906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92906">
        <w:rPr>
          <w:rFonts w:ascii="Times" w:eastAsia="Times New Roman" w:hAnsi="Times" w:cs="Times New Roman"/>
          <w:b/>
          <w:bCs/>
          <w:color w:val="0000FF"/>
          <w:sz w:val="21"/>
          <w:szCs w:val="21"/>
          <w:shd w:val="clear" w:color="auto" w:fill="FFFFFF"/>
          <w:lang w:eastAsia="en-US"/>
        </w:rPr>
        <w:t>CLASSPATH=.;%JAVA_HOME%\lib\tools.jar</w:t>
      </w:r>
    </w:p>
    <w:p w14:paraId="1303BF2C" w14:textId="77777777" w:rsidR="00C92906" w:rsidRPr="008B2A8B" w:rsidRDefault="00C92906" w:rsidP="008B2A8B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3E4D680A" w14:textId="277BEEBE" w:rsidR="00DE4EDE" w:rsidRDefault="007F58C6" w:rsidP="00DE4EDE">
      <w:pPr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</w:pPr>
      <w:r>
        <w:rPr>
          <w:rFonts w:ascii="华文宋体" w:eastAsia="华文宋体" w:hAnsi="华文宋体" w:cstheme="majorBidi" w:hint="eastAsia"/>
          <w:bCs/>
        </w:rPr>
        <w:t xml:space="preserve">Java命令行: </w:t>
      </w:r>
      <w:r w:rsidRPr="00367E59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javac</w:t>
      </w:r>
      <w:r w:rsidRPr="008B2A8B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、</w:t>
      </w:r>
      <w:r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java</w:t>
      </w:r>
    </w:p>
    <w:p w14:paraId="587E4078" w14:textId="77777777" w:rsidR="002769CE" w:rsidRDefault="002769CE" w:rsidP="00DE4EDE">
      <w:pPr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</w:pPr>
    </w:p>
    <w:p w14:paraId="7E7C185A" w14:textId="60E321BB" w:rsidR="002769CE" w:rsidRDefault="002769CE" w:rsidP="00DE4EDE">
      <w:pPr>
        <w:rPr>
          <w:rFonts w:ascii="华文宋体" w:eastAsia="华文宋体" w:hAnsi="华文宋体" w:cstheme="majorBidi"/>
          <w:bCs/>
        </w:rPr>
      </w:pPr>
      <w:r w:rsidRPr="00D11B97">
        <w:rPr>
          <w:rFonts w:ascii="华文宋体" w:eastAsia="华文宋体" w:hAnsi="华文宋体" w:cstheme="majorBidi"/>
          <w:bCs/>
        </w:rPr>
        <w:t>Class</w:t>
      </w:r>
      <w:r w:rsidRPr="00D11B97">
        <w:rPr>
          <w:rFonts w:ascii="华文宋体" w:eastAsia="华文宋体" w:hAnsi="华文宋体" w:cstheme="majorBidi" w:hint="eastAsia"/>
          <w:bCs/>
        </w:rPr>
        <w:t xml:space="preserve"> &amp; </w:t>
      </w:r>
      <w:r w:rsidRPr="00D11B97">
        <w:rPr>
          <w:rFonts w:ascii="华文宋体" w:eastAsia="华文宋体" w:hAnsi="华文宋体" w:cstheme="majorBidi"/>
          <w:bCs/>
        </w:rPr>
        <w:t>Object</w:t>
      </w:r>
      <w:r w:rsidR="008C2836">
        <w:rPr>
          <w:rFonts w:ascii="华文宋体" w:eastAsia="华文宋体" w:hAnsi="华文宋体" w:cstheme="majorBidi" w:hint="eastAsia"/>
          <w:bCs/>
        </w:rPr>
        <w:t>类和</w:t>
      </w:r>
      <w:r w:rsidRPr="00D11B97">
        <w:rPr>
          <w:rFonts w:ascii="华文宋体" w:eastAsia="华文宋体" w:hAnsi="华文宋体" w:cstheme="majorBidi" w:hint="eastAsia"/>
          <w:bCs/>
        </w:rPr>
        <w:t>对象</w:t>
      </w:r>
    </w:p>
    <w:p w14:paraId="47CA0E27" w14:textId="3ED70C9D" w:rsidR="004A44F5" w:rsidRDefault="004A44F5" w:rsidP="00DE4EDE">
      <w:pPr>
        <w:rPr>
          <w:rFonts w:ascii="宋体" w:eastAsia="宋体" w:hAnsi="宋体" w:cs="宋体"/>
        </w:rPr>
      </w:pPr>
      <w:r>
        <w:rPr>
          <w:rFonts w:ascii="Arial" w:hAnsi="Arial" w:cs="Arial"/>
        </w:rPr>
        <w:t xml:space="preserve">Variables </w:t>
      </w:r>
      <w:r>
        <w:rPr>
          <w:rFonts w:ascii="Arial" w:hAnsi="Arial" w:cs="Arial" w:hint="eastAsia"/>
        </w:rPr>
        <w:t xml:space="preserve">&amp; </w:t>
      </w:r>
      <w:r>
        <w:rPr>
          <w:rFonts w:ascii="Arial" w:hAnsi="Arial" w:cs="Arial"/>
        </w:rPr>
        <w:t>methods</w:t>
      </w:r>
      <w:r w:rsidR="008C2836">
        <w:rPr>
          <w:rFonts w:ascii="宋体" w:eastAsia="宋体" w:hAnsi="宋体" w:cs="宋体" w:hint="eastAsia"/>
        </w:rPr>
        <w:t>变量和</w:t>
      </w:r>
      <w:r w:rsidR="00EB4E43">
        <w:rPr>
          <w:rFonts w:ascii="宋体" w:eastAsia="宋体" w:hAnsi="宋体" w:cs="宋体" w:hint="eastAsia"/>
        </w:rPr>
        <w:t>方法</w:t>
      </w:r>
    </w:p>
    <w:p w14:paraId="4E0FCA92" w14:textId="77777777" w:rsidR="001C03C8" w:rsidRDefault="001C03C8" w:rsidP="00DE4EDE">
      <w:pPr>
        <w:rPr>
          <w:rFonts w:ascii="宋体" w:eastAsia="宋体" w:hAnsi="宋体" w:cs="宋体"/>
        </w:rPr>
      </w:pPr>
    </w:p>
    <w:p w14:paraId="4EDB2EB6" w14:textId="15C99EF1" w:rsidR="001C03C8" w:rsidRDefault="004F5530" w:rsidP="00DE4EDE">
      <w:pPr>
        <w:rPr>
          <w:rFonts w:ascii="宋体" w:eastAsia="宋体" w:hAnsi="宋体" w:cs="宋体"/>
        </w:rPr>
      </w:pPr>
      <w:hyperlink r:id="rId8" w:history="1">
        <w:r w:rsidR="00A64F62" w:rsidRPr="005D228E">
          <w:rPr>
            <w:rStyle w:val="Hyperlink"/>
            <w:rFonts w:ascii="宋体" w:eastAsia="宋体" w:hAnsi="宋体" w:cs="宋体"/>
          </w:rPr>
          <w:t>http://java.net/downloads/jfjug/SCJP%20Sun%20Certified%20Programmer%20for%20Java%206-0071591060.pdf</w:t>
        </w:r>
      </w:hyperlink>
    </w:p>
    <w:p w14:paraId="53FB50FA" w14:textId="77777777" w:rsidR="00A64F62" w:rsidRDefault="00A64F62" w:rsidP="00DE4EDE">
      <w:pPr>
        <w:rPr>
          <w:rFonts w:ascii="宋体" w:eastAsia="宋体" w:hAnsi="宋体" w:cs="宋体"/>
        </w:rPr>
      </w:pPr>
    </w:p>
    <w:p w14:paraId="6AE3E327" w14:textId="53BD5646" w:rsidR="00A64F62" w:rsidRDefault="00A64F62" w:rsidP="00A64F6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B0003"/>
        </w:rPr>
      </w:pPr>
      <w:r>
        <w:rPr>
          <w:rFonts w:ascii="Arial" w:hAnsi="Arial" w:cs="Arial"/>
          <w:b/>
          <w:bCs/>
          <w:color w:val="6B0003"/>
        </w:rPr>
        <w:t xml:space="preserve">Table: </w:t>
      </w:r>
      <w:r>
        <w:rPr>
          <w:rFonts w:ascii="宋体" w:eastAsia="宋体" w:hAnsi="宋体" w:cs="宋体" w:hint="eastAsia"/>
          <w:b/>
          <w:bCs/>
          <w:color w:val="6B0003"/>
        </w:rPr>
        <w:t>完整的Java关键字列表</w:t>
      </w:r>
    </w:p>
    <w:tbl>
      <w:tblPr>
        <w:tblW w:w="10632" w:type="dxa"/>
        <w:tblInd w:w="-1026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701"/>
        <w:gridCol w:w="1984"/>
        <w:gridCol w:w="1701"/>
        <w:gridCol w:w="1560"/>
      </w:tblGrid>
      <w:tr w:rsidR="00A64F62" w14:paraId="0766890D" w14:textId="77777777" w:rsidTr="000E728D"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8E3585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abstract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A80DF3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72C0CED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break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FF8BE49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byte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4A8B65C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case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7768B7F7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catch</w:t>
            </w:r>
          </w:p>
        </w:tc>
      </w:tr>
      <w:tr w:rsidR="00A64F62" w14:paraId="607208F0" w14:textId="77777777" w:rsidTr="000E728D">
        <w:tblPrEx>
          <w:tblBorders>
            <w:top w:val="none" w:sz="0" w:space="0" w:color="auto"/>
          </w:tblBorders>
        </w:tblPrEx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3A47731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char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77D4082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class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B208D6B" w14:textId="77777777" w:rsidR="00A64F62" w:rsidRPr="007B4919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color w:val="FF0000"/>
              </w:rPr>
            </w:pPr>
            <w:r w:rsidRPr="007B4919">
              <w:rPr>
                <w:rFonts w:ascii="Courier New" w:hAnsi="Courier New" w:cs="Courier New"/>
                <w:b/>
                <w:color w:val="FF0000"/>
              </w:rPr>
              <w:t>const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ADE4C0A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continue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D17F360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default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0AE07841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do</w:t>
            </w:r>
          </w:p>
        </w:tc>
      </w:tr>
      <w:tr w:rsidR="00A64F62" w14:paraId="1879AB73" w14:textId="77777777" w:rsidTr="000E728D">
        <w:tblPrEx>
          <w:tblBorders>
            <w:top w:val="none" w:sz="0" w:space="0" w:color="auto"/>
          </w:tblBorders>
        </w:tblPrEx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1CDC94A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double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EAFD727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else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ADDC0A4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extends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8344CBE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final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970BD7C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finally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5221B2F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</w:tr>
      <w:tr w:rsidR="00A64F62" w14:paraId="3785D14B" w14:textId="77777777" w:rsidTr="000E728D">
        <w:tblPrEx>
          <w:tblBorders>
            <w:top w:val="none" w:sz="0" w:space="0" w:color="auto"/>
          </w:tblBorders>
        </w:tblPrEx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EB3184C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for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7B7D3F6" w14:textId="77777777" w:rsidR="00A64F62" w:rsidRPr="007B4919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color w:val="FF0000"/>
              </w:rPr>
            </w:pPr>
            <w:r w:rsidRPr="007B4919">
              <w:rPr>
                <w:rFonts w:ascii="Courier New" w:hAnsi="Courier New" w:cs="Courier New"/>
                <w:b/>
                <w:color w:val="FF0000"/>
              </w:rPr>
              <w:t>goto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24B2842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if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854460B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implements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40FD436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import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0E4CE8A6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</w:p>
        </w:tc>
      </w:tr>
      <w:tr w:rsidR="00A64F62" w14:paraId="162B5B95" w14:textId="77777777" w:rsidTr="000E728D">
        <w:tblPrEx>
          <w:tblBorders>
            <w:top w:val="none" w:sz="0" w:space="0" w:color="auto"/>
          </w:tblBorders>
        </w:tblPrEx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3BAEB70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4E6DC36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interface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9AEA1F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D146D52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native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3B2B643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new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1A06E928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package</w:t>
            </w:r>
          </w:p>
        </w:tc>
      </w:tr>
      <w:tr w:rsidR="00A64F62" w14:paraId="44607315" w14:textId="77777777" w:rsidTr="000E728D">
        <w:tblPrEx>
          <w:tblBorders>
            <w:top w:val="none" w:sz="0" w:space="0" w:color="auto"/>
          </w:tblBorders>
        </w:tblPrEx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8651183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private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85D92C5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protected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8D49B02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public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F4B76EA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D1DCB06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short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1B025AC2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static</w:t>
            </w:r>
          </w:p>
        </w:tc>
      </w:tr>
      <w:tr w:rsidR="00A64F62" w14:paraId="55AADE46" w14:textId="77777777" w:rsidTr="000E728D">
        <w:tblPrEx>
          <w:tblBorders>
            <w:top w:val="none" w:sz="0" w:space="0" w:color="auto"/>
          </w:tblBorders>
        </w:tblPrEx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2BC5B8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strictfp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14CFC90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super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181D631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switch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D02B9EA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CA3407A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this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3DED5A38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throw</w:t>
            </w:r>
          </w:p>
        </w:tc>
      </w:tr>
      <w:tr w:rsidR="00A64F62" w14:paraId="2F3E41D8" w14:textId="77777777" w:rsidTr="000E728D">
        <w:tblPrEx>
          <w:tblBorders>
            <w:top w:val="none" w:sz="0" w:space="0" w:color="auto"/>
          </w:tblBorders>
        </w:tblPrEx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71E0BA8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throws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6B1F8E8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transient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4A6C40F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try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CBC3CF5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void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C7B3DBF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volatile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2EFCB1D0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while</w:t>
            </w:r>
          </w:p>
        </w:tc>
      </w:tr>
      <w:tr w:rsidR="00A64F62" w14:paraId="0ABE9856" w14:textId="77777777" w:rsidTr="000E728D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270C7AD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assert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BA8E0E9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enum</w:t>
            </w:r>
          </w:p>
        </w:tc>
        <w:tc>
          <w:tcPr>
            <w:tcW w:w="3685" w:type="dxa"/>
            <w:gridSpan w:val="2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8C912CD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synchronized</w:t>
            </w:r>
          </w:p>
        </w:tc>
        <w:tc>
          <w:tcPr>
            <w:tcW w:w="3261" w:type="dxa"/>
            <w:gridSpan w:val="2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34E3303E" w14:textId="77777777" w:rsidR="00A64F62" w:rsidRDefault="00A64F62" w:rsidP="000E72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instanceof</w:t>
            </w:r>
          </w:p>
        </w:tc>
      </w:tr>
    </w:tbl>
    <w:p w14:paraId="4CE6DE9A" w14:textId="77777777" w:rsidR="00A64F62" w:rsidRDefault="00A64F62" w:rsidP="00A64F62">
      <w:pPr>
        <w:rPr>
          <w:rFonts w:ascii="宋体" w:eastAsia="宋体" w:hAnsi="宋体" w:cs="宋体"/>
          <w:bCs/>
        </w:rPr>
      </w:pPr>
    </w:p>
    <w:p w14:paraId="4FF69F19" w14:textId="77777777" w:rsidR="00A64F62" w:rsidRDefault="00A64F62" w:rsidP="00A64F62">
      <w:pPr>
        <w:rPr>
          <w:rFonts w:ascii="宋体" w:eastAsia="宋体" w:hAnsi="宋体" w:cs="宋体"/>
          <w:bCs/>
        </w:rPr>
      </w:pPr>
    </w:p>
    <w:p w14:paraId="4342642A" w14:textId="77777777" w:rsidR="00A64F62" w:rsidRPr="00F94B18" w:rsidRDefault="00A64F62" w:rsidP="00A64F62">
      <w:pPr>
        <w:pStyle w:val="Heading3"/>
      </w:pPr>
      <w:r w:rsidRPr="00F94B18">
        <w:rPr>
          <w:rFonts w:hint="eastAsia"/>
        </w:rPr>
        <w:t>访问修饰符号</w:t>
      </w:r>
    </w:p>
    <w:p w14:paraId="6509702E" w14:textId="77777777" w:rsidR="00A64F62" w:rsidRDefault="00A64F62" w:rsidP="00A64F62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private, protected, public</w:t>
      </w:r>
    </w:p>
    <w:p w14:paraId="36217525" w14:textId="77777777" w:rsidR="00A64F62" w:rsidRDefault="00A64F62" w:rsidP="00A64F62">
      <w:pPr>
        <w:pStyle w:val="Heading3"/>
      </w:pPr>
      <w:r>
        <w:rPr>
          <w:rFonts w:hint="eastAsia"/>
        </w:rPr>
        <w:t>类,方法和变量修饰:</w:t>
      </w:r>
    </w:p>
    <w:p w14:paraId="3C97DD84" w14:textId="77777777" w:rsidR="00A64F62" w:rsidRDefault="00A64F62" w:rsidP="00A64F62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abstract:</w:t>
      </w:r>
      <w:r w:rsidRPr="00120179">
        <w:rPr>
          <w:rFonts w:hint="eastAsia"/>
        </w:rPr>
        <w:t xml:space="preserve"> </w:t>
      </w:r>
      <w:r>
        <w:rPr>
          <w:rFonts w:hint="eastAsia"/>
        </w:rPr>
        <w:t>抽象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,</w:t>
      </w:r>
      <w:r w:rsidRPr="00120179">
        <w:rPr>
          <w:rFonts w:ascii="宋体" w:eastAsia="宋体" w:hAnsi="宋体" w:cs="宋体" w:hint="eastAsia"/>
          <w:bCs/>
        </w:rPr>
        <w:t>声明不</w:t>
      </w:r>
      <w:r>
        <w:rPr>
          <w:rFonts w:ascii="宋体" w:eastAsia="宋体" w:hAnsi="宋体" w:cs="宋体" w:hint="eastAsia"/>
          <w:bCs/>
        </w:rPr>
        <w:t>能</w:t>
      </w:r>
      <w:r w:rsidRPr="00120179">
        <w:rPr>
          <w:rFonts w:ascii="宋体" w:eastAsia="宋体" w:hAnsi="宋体" w:cs="宋体" w:hint="eastAsia"/>
          <w:bCs/>
        </w:rPr>
        <w:t>实例化的类</w:t>
      </w:r>
      <w:r>
        <w:rPr>
          <w:rFonts w:ascii="宋体" w:eastAsia="宋体" w:hAnsi="宋体" w:cs="宋体" w:hint="eastAsia"/>
          <w:bCs/>
        </w:rPr>
        <w:t>,</w:t>
      </w:r>
      <w:r w:rsidRPr="00120179">
        <w:rPr>
          <w:rFonts w:ascii="宋体" w:eastAsia="宋体" w:hAnsi="宋体" w:cs="宋体" w:hint="eastAsia"/>
          <w:bCs/>
        </w:rPr>
        <w:t>子类</w:t>
      </w:r>
      <w:r>
        <w:rPr>
          <w:rFonts w:ascii="宋体" w:eastAsia="宋体" w:hAnsi="宋体" w:cs="宋体" w:hint="eastAsia"/>
          <w:bCs/>
        </w:rPr>
        <w:t>必须实现.</w:t>
      </w:r>
    </w:p>
    <w:p w14:paraId="2919D8F6" w14:textId="77777777" w:rsidR="00A64F62" w:rsidRDefault="00A64F62" w:rsidP="00A64F62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class, 定义类</w:t>
      </w:r>
    </w:p>
    <w:p w14:paraId="5FA51E32" w14:textId="77777777" w:rsidR="00A64F62" w:rsidRDefault="00A64F62" w:rsidP="00A64F62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extends, 继承父类,子类扩展父类</w:t>
      </w:r>
    </w:p>
    <w:p w14:paraId="5C845348" w14:textId="77777777" w:rsidR="00A64F62" w:rsidRDefault="00A64F62" w:rsidP="00A64F62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final, 最终修饰,无法重写的方法和变量</w:t>
      </w:r>
    </w:p>
    <w:p w14:paraId="5B7BD94E" w14:textId="77777777" w:rsidR="00A64F62" w:rsidRDefault="00A64F62" w:rsidP="00A64F62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implements,实现接口</w:t>
      </w:r>
    </w:p>
    <w:p w14:paraId="394C719C" w14:textId="77777777" w:rsidR="00A64F62" w:rsidRDefault="00A64F62" w:rsidP="00A64F62">
      <w:pPr>
        <w:rPr>
          <w:rFonts w:ascii="宋体" w:eastAsia="宋体" w:hAnsi="宋体" w:cs="宋体"/>
          <w:bCs/>
        </w:rPr>
      </w:pPr>
      <w:r w:rsidRPr="009903B7">
        <w:rPr>
          <w:rFonts w:ascii="宋体" w:eastAsia="宋体" w:hAnsi="宋体" w:cs="宋体"/>
          <w:bCs/>
        </w:rPr>
        <w:t>interface:</w:t>
      </w:r>
      <w:r>
        <w:rPr>
          <w:rFonts w:ascii="宋体" w:eastAsia="宋体" w:hAnsi="宋体" w:cs="宋体" w:hint="eastAsia"/>
          <w:bCs/>
        </w:rPr>
        <w:t>定义接口</w:t>
      </w:r>
    </w:p>
    <w:p w14:paraId="44AF3335" w14:textId="77777777" w:rsidR="00A64F62" w:rsidRDefault="00A64F62" w:rsidP="00A64F62">
      <w:pPr>
        <w:rPr>
          <w:rFonts w:ascii="宋体" w:eastAsia="宋体" w:hAnsi="宋体" w:cs="宋体"/>
          <w:bCs/>
        </w:rPr>
      </w:pPr>
      <w:r w:rsidRPr="00004380">
        <w:rPr>
          <w:rFonts w:ascii="宋体" w:eastAsia="宋体" w:hAnsi="宋体" w:cs="宋体"/>
          <w:bCs/>
          <w:color w:val="FF0000"/>
          <w:rPrChange w:id="0" w:author="Mead Lai" w:date="2013-02-01T19:56:00Z">
            <w:rPr>
              <w:rFonts w:ascii="宋体" w:eastAsia="宋体" w:hAnsi="宋体" w:cs="宋体"/>
              <w:bCs/>
            </w:rPr>
          </w:rPrChange>
        </w:rPr>
        <w:t>native</w:t>
      </w:r>
      <w:r w:rsidRPr="009903B7">
        <w:rPr>
          <w:rFonts w:ascii="宋体" w:eastAsia="宋体" w:hAnsi="宋体" w:cs="宋体"/>
          <w:bCs/>
        </w:rPr>
        <w:t>:</w:t>
      </w:r>
      <w:r w:rsidRPr="009903B7">
        <w:rPr>
          <w:rFonts w:ascii="宋体" w:eastAsia="宋体" w:hAnsi="宋体" w:cs="宋体" w:hint="eastAsia"/>
          <w:bCs/>
        </w:rPr>
        <w:t>指出方法是用与平台相关的</w:t>
      </w:r>
      <w:r>
        <w:rPr>
          <w:rFonts w:ascii="宋体" w:eastAsia="宋体" w:hAnsi="宋体" w:cs="宋体" w:hint="eastAsia"/>
          <w:bCs/>
        </w:rPr>
        <w:t>代码,通常是C代码</w:t>
      </w:r>
    </w:p>
    <w:p w14:paraId="104C4150" w14:textId="77777777" w:rsidR="00A64F62" w:rsidRDefault="00A64F62" w:rsidP="00A64F62">
      <w:pPr>
        <w:rPr>
          <w:rFonts w:ascii="宋体" w:eastAsia="宋体" w:hAnsi="宋体" w:cs="宋体"/>
          <w:bCs/>
        </w:rPr>
      </w:pPr>
      <w:r w:rsidRPr="009903B7">
        <w:rPr>
          <w:rFonts w:ascii="宋体" w:eastAsia="宋体" w:hAnsi="宋体" w:cs="宋体"/>
          <w:bCs/>
        </w:rPr>
        <w:t>new:</w:t>
      </w:r>
      <w:r w:rsidRPr="009903B7">
        <w:rPr>
          <w:rFonts w:ascii="宋体" w:eastAsia="宋体" w:hAnsi="宋体" w:cs="宋体" w:hint="eastAsia"/>
          <w:bCs/>
        </w:rPr>
        <w:t xml:space="preserve"> </w:t>
      </w:r>
      <w:r>
        <w:rPr>
          <w:rFonts w:ascii="宋体" w:eastAsia="宋体" w:hAnsi="宋体" w:cs="宋体" w:hint="eastAsia"/>
          <w:bCs/>
        </w:rPr>
        <w:t>实例化一个对象</w:t>
      </w:r>
    </w:p>
    <w:p w14:paraId="5872515C" w14:textId="77777777" w:rsidR="00A64F62" w:rsidRDefault="00A64F62" w:rsidP="00A64F62">
      <w:pPr>
        <w:rPr>
          <w:rFonts w:ascii="宋体" w:eastAsia="宋体" w:hAnsi="宋体" w:cs="宋体"/>
          <w:bCs/>
        </w:rPr>
      </w:pPr>
      <w:r w:rsidRPr="00C23AC2">
        <w:rPr>
          <w:rFonts w:ascii="宋体" w:eastAsia="宋体" w:hAnsi="宋体" w:cs="宋体"/>
          <w:bCs/>
        </w:rPr>
        <w:t>static:</w:t>
      </w:r>
      <w:r>
        <w:rPr>
          <w:rFonts w:ascii="宋体" w:eastAsia="宋体" w:hAnsi="宋体" w:cs="宋体" w:hint="eastAsia"/>
          <w:bCs/>
        </w:rPr>
        <w:t>静态方法,或者静态变量,</w:t>
      </w:r>
      <w:r w:rsidRPr="00C23AC2">
        <w:rPr>
          <w:rFonts w:ascii="宋体" w:eastAsia="宋体" w:hAnsi="宋体" w:cs="宋体" w:hint="eastAsia"/>
          <w:bCs/>
        </w:rPr>
        <w:t>方法或变</w:t>
      </w:r>
      <w:r>
        <w:rPr>
          <w:rFonts w:ascii="宋体" w:eastAsia="宋体" w:hAnsi="宋体" w:cs="宋体" w:hint="eastAsia"/>
          <w:bCs/>
        </w:rPr>
        <w:t>量</w:t>
      </w:r>
      <w:r w:rsidRPr="00C23AC2">
        <w:rPr>
          <w:rFonts w:ascii="宋体" w:eastAsia="宋体" w:hAnsi="宋体" w:cs="宋体" w:hint="eastAsia"/>
          <w:bCs/>
        </w:rPr>
        <w:t>属于一个类</w:t>
      </w:r>
      <w:r>
        <w:rPr>
          <w:rFonts w:ascii="宋体" w:eastAsia="宋体" w:hAnsi="宋体" w:cs="宋体" w:hint="eastAsia"/>
          <w:bCs/>
        </w:rPr>
        <w:t>,而不是</w:t>
      </w:r>
      <w:r w:rsidRPr="00C23AC2">
        <w:rPr>
          <w:rFonts w:ascii="宋体" w:eastAsia="宋体" w:hAnsi="宋体" w:cs="宋体" w:hint="eastAsia"/>
          <w:bCs/>
        </w:rPr>
        <w:t>实例</w:t>
      </w:r>
      <w:r w:rsidRPr="00C23AC2">
        <w:rPr>
          <w:rFonts w:ascii="宋体" w:eastAsia="宋体" w:hAnsi="宋体" w:cs="宋体"/>
          <w:bCs/>
        </w:rPr>
        <w:t xml:space="preserve"> </w:t>
      </w:r>
    </w:p>
    <w:p w14:paraId="34A81236" w14:textId="77777777" w:rsidR="00A64F62" w:rsidRDefault="00A64F62" w:rsidP="00A64F62">
      <w:pPr>
        <w:rPr>
          <w:rFonts w:ascii="宋体" w:eastAsia="宋体" w:hAnsi="宋体" w:cs="宋体"/>
          <w:bCs/>
        </w:rPr>
      </w:pPr>
      <w:r w:rsidRPr="006D5790">
        <w:rPr>
          <w:rFonts w:ascii="宋体" w:eastAsia="宋体" w:hAnsi="宋体" w:cs="宋体"/>
          <w:bCs/>
          <w:color w:val="FF0000"/>
          <w:rPrChange w:id="1" w:author="Mead Lai" w:date="2013-02-01T19:49:00Z">
            <w:rPr>
              <w:rFonts w:ascii="宋体" w:eastAsia="宋体" w:hAnsi="宋体" w:cs="宋体"/>
              <w:bCs/>
            </w:rPr>
          </w:rPrChange>
        </w:rPr>
        <w:lastRenderedPageBreak/>
        <w:t>strictfp</w:t>
      </w:r>
      <w:r w:rsidRPr="00C23AC2">
        <w:rPr>
          <w:rFonts w:ascii="宋体" w:eastAsia="宋体" w:hAnsi="宋体" w:cs="宋体"/>
          <w:bCs/>
        </w:rPr>
        <w:t>:</w:t>
      </w:r>
      <w:r w:rsidRPr="00C23AC2">
        <w:rPr>
          <w:rFonts w:ascii="宋体" w:eastAsia="宋体" w:hAnsi="宋体" w:cs="宋体" w:hint="eastAsia"/>
          <w:bCs/>
        </w:rPr>
        <w:t>用在方法或类的前</w:t>
      </w:r>
      <w:r>
        <w:rPr>
          <w:rFonts w:ascii="宋体" w:eastAsia="宋体" w:hAnsi="宋体" w:cs="宋体" w:hint="eastAsia"/>
          <w:bCs/>
        </w:rPr>
        <w:t>,</w:t>
      </w:r>
      <w:r w:rsidRPr="00C23AC2">
        <w:rPr>
          <w:rFonts w:ascii="宋体" w:eastAsia="宋体" w:hAnsi="宋体" w:cs="宋体" w:hint="eastAsia"/>
          <w:bCs/>
        </w:rPr>
        <w:t xml:space="preserve"> 浮点数</w:t>
      </w:r>
      <w:r>
        <w:rPr>
          <w:rFonts w:ascii="宋体" w:eastAsia="宋体" w:hAnsi="宋体" w:cs="宋体" w:hint="eastAsia"/>
          <w:bCs/>
        </w:rPr>
        <w:t>计算严格遵循FP标准</w:t>
      </w:r>
    </w:p>
    <w:p w14:paraId="2ECF68A7" w14:textId="77777777" w:rsidR="00A64F62" w:rsidRDefault="00A64F62" w:rsidP="00A64F62">
      <w:pPr>
        <w:rPr>
          <w:rFonts w:ascii="宋体" w:eastAsia="宋体" w:hAnsi="宋体" w:cs="宋体"/>
          <w:bCs/>
        </w:rPr>
      </w:pPr>
      <w:r w:rsidRPr="00004380">
        <w:rPr>
          <w:rFonts w:ascii="宋体" w:eastAsia="宋体" w:hAnsi="宋体" w:cs="宋体"/>
          <w:bCs/>
          <w:color w:val="FF0000"/>
          <w:rPrChange w:id="2" w:author="Mead Lai" w:date="2013-02-01T19:56:00Z">
            <w:rPr>
              <w:rFonts w:ascii="宋体" w:eastAsia="宋体" w:hAnsi="宋体" w:cs="宋体"/>
              <w:bCs/>
            </w:rPr>
          </w:rPrChange>
        </w:rPr>
        <w:t>synchronized</w:t>
      </w:r>
      <w:r w:rsidRPr="00B62126">
        <w:rPr>
          <w:rFonts w:ascii="宋体" w:eastAsia="宋体" w:hAnsi="宋体" w:cs="宋体"/>
          <w:bCs/>
        </w:rPr>
        <w:t>:</w:t>
      </w:r>
      <w:r>
        <w:rPr>
          <w:rFonts w:ascii="宋体" w:eastAsia="宋体" w:hAnsi="宋体" w:cs="宋体" w:hint="eastAsia"/>
          <w:bCs/>
        </w:rPr>
        <w:t>同步关键字,代码线程安全</w:t>
      </w:r>
    </w:p>
    <w:p w14:paraId="65EE89A2" w14:textId="77777777" w:rsidR="00A64F62" w:rsidRDefault="00A64F62" w:rsidP="00A64F62">
      <w:pPr>
        <w:rPr>
          <w:rFonts w:ascii="宋体" w:eastAsia="宋体" w:hAnsi="宋体" w:cs="宋体"/>
          <w:bCs/>
        </w:rPr>
      </w:pPr>
      <w:r w:rsidRPr="00004380">
        <w:rPr>
          <w:rFonts w:ascii="宋体" w:eastAsia="宋体" w:hAnsi="宋体" w:cs="宋体"/>
          <w:bCs/>
          <w:color w:val="FF0000"/>
          <w:rPrChange w:id="3" w:author="Mead Lai" w:date="2013-02-01T19:56:00Z">
            <w:rPr>
              <w:rFonts w:ascii="宋体" w:eastAsia="宋体" w:hAnsi="宋体" w:cs="宋体"/>
              <w:bCs/>
            </w:rPr>
          </w:rPrChange>
        </w:rPr>
        <w:t>transient</w:t>
      </w:r>
      <w:r>
        <w:rPr>
          <w:rFonts w:ascii="宋体" w:eastAsia="宋体" w:hAnsi="宋体" w:cs="宋体"/>
          <w:bCs/>
        </w:rPr>
        <w:t>:</w:t>
      </w:r>
      <w:r>
        <w:rPr>
          <w:rFonts w:ascii="宋体" w:eastAsia="宋体" w:hAnsi="宋体" w:cs="宋体" w:hint="eastAsia"/>
          <w:bCs/>
        </w:rPr>
        <w:t xml:space="preserve"> 防止</w:t>
      </w:r>
      <w:r w:rsidRPr="00B62126">
        <w:rPr>
          <w:rFonts w:ascii="宋体" w:eastAsia="宋体" w:hAnsi="宋体" w:cs="宋体" w:hint="eastAsia"/>
          <w:bCs/>
        </w:rPr>
        <w:t>永久串</w:t>
      </w:r>
      <w:r>
        <w:rPr>
          <w:rFonts w:ascii="宋体" w:eastAsia="宋体" w:hAnsi="宋体" w:cs="宋体" w:hint="eastAsia"/>
          <w:bCs/>
        </w:rPr>
        <w:t>行</w:t>
      </w:r>
      <w:r w:rsidRPr="00B62126">
        <w:rPr>
          <w:rFonts w:ascii="宋体" w:eastAsia="宋体" w:hAnsi="宋体" w:cs="宋体" w:hint="eastAsia"/>
          <w:bCs/>
        </w:rPr>
        <w:t>化</w:t>
      </w:r>
      <w:r>
        <w:rPr>
          <w:rFonts w:ascii="宋体" w:eastAsia="宋体" w:hAnsi="宋体" w:cs="宋体" w:hint="eastAsia"/>
          <w:bCs/>
        </w:rPr>
        <w:t>,防止序列化.</w:t>
      </w:r>
      <w:r w:rsidRPr="00B62126">
        <w:rPr>
          <w:rFonts w:ascii="宋体" w:eastAsia="宋体" w:hAnsi="宋体" w:cs="宋体"/>
          <w:bCs/>
        </w:rPr>
        <w:t xml:space="preserve"> </w:t>
      </w:r>
    </w:p>
    <w:p w14:paraId="0B230A2F" w14:textId="77777777" w:rsidR="00A64F62" w:rsidRDefault="00A64F62" w:rsidP="00A64F62">
      <w:pPr>
        <w:rPr>
          <w:rFonts w:ascii="宋体" w:eastAsia="宋体" w:hAnsi="宋体" w:cs="宋体"/>
          <w:bCs/>
        </w:rPr>
      </w:pPr>
      <w:r w:rsidRPr="00004380">
        <w:rPr>
          <w:rFonts w:ascii="宋体" w:eastAsia="宋体" w:hAnsi="宋体" w:cs="宋体"/>
          <w:bCs/>
          <w:color w:val="FF0000"/>
          <w:rPrChange w:id="4" w:author="Mead Lai" w:date="2013-02-01T19:56:00Z">
            <w:rPr>
              <w:rFonts w:ascii="宋体" w:eastAsia="宋体" w:hAnsi="宋体" w:cs="宋体"/>
              <w:bCs/>
            </w:rPr>
          </w:rPrChange>
        </w:rPr>
        <w:t>volatile</w:t>
      </w:r>
      <w:r w:rsidRPr="00B62126">
        <w:rPr>
          <w:rFonts w:ascii="宋体" w:eastAsia="宋体" w:hAnsi="宋体" w:cs="宋体"/>
          <w:bCs/>
        </w:rPr>
        <w:t>:</w:t>
      </w:r>
      <w:r>
        <w:rPr>
          <w:rFonts w:ascii="宋体" w:eastAsia="宋体" w:hAnsi="宋体" w:cs="宋体" w:hint="eastAsia"/>
          <w:bCs/>
        </w:rPr>
        <w:t>挥发变量,无法保证完全同步,</w:t>
      </w:r>
      <w:r w:rsidRPr="00750775">
        <w:rPr>
          <w:rFonts w:ascii="宋体" w:eastAsia="宋体" w:hAnsi="宋体" w:cs="宋体"/>
          <w:bCs/>
        </w:rPr>
        <w:t xml:space="preserve"> 不可见的方式</w:t>
      </w:r>
      <w:r w:rsidRPr="00750775">
        <w:rPr>
          <w:rFonts w:ascii="宋体" w:eastAsia="宋体" w:hAnsi="宋体" w:cs="宋体" w:hint="eastAsia"/>
          <w:bCs/>
        </w:rPr>
        <w:t>改变值</w:t>
      </w:r>
      <w:r w:rsidRPr="00750775">
        <w:rPr>
          <w:rFonts w:ascii="宋体" w:eastAsia="宋体" w:hAnsi="宋体" w:cs="宋体"/>
          <w:bCs/>
        </w:rPr>
        <w:t>(</w:t>
      </w:r>
      <w:r w:rsidRPr="00750775">
        <w:rPr>
          <w:rFonts w:ascii="宋体" w:eastAsia="宋体" w:hAnsi="宋体" w:cs="宋体" w:hint="eastAsia"/>
          <w:bCs/>
        </w:rPr>
        <w:t>中断,多线程,寄存器</w:t>
      </w:r>
      <w:r w:rsidRPr="00750775">
        <w:rPr>
          <w:rFonts w:ascii="宋体" w:eastAsia="宋体" w:hAnsi="宋体" w:cs="宋体"/>
          <w:bCs/>
        </w:rPr>
        <w:t>)</w:t>
      </w:r>
    </w:p>
    <w:p w14:paraId="5A4A69FD" w14:textId="77777777" w:rsidR="00A64F62" w:rsidRDefault="00A64F62" w:rsidP="00A64F62">
      <w:pPr>
        <w:pStyle w:val="Heading3"/>
      </w:pPr>
      <w:r>
        <w:rPr>
          <w:rFonts w:hint="eastAsia"/>
        </w:rPr>
        <w:t>流程控制</w:t>
      </w:r>
    </w:p>
    <w:p w14:paraId="73D10299" w14:textId="77777777" w:rsidR="00A64F62" w:rsidRDefault="00A64F62" w:rsidP="00A64F62">
      <w:r w:rsidRPr="00265B37">
        <w:t>break:</w:t>
      </w:r>
      <w:r w:rsidRPr="00265B37">
        <w:rPr>
          <w:rFonts w:hint="eastAsia"/>
        </w:rPr>
        <w:t>从其所在的代</w:t>
      </w:r>
      <w:r w:rsidRPr="00265B37">
        <w:rPr>
          <w:rFonts w:ascii="宋体" w:eastAsia="宋体" w:hAnsi="宋体" w:cs="宋体" w:hint="eastAsia"/>
        </w:rPr>
        <w:t>码块</w:t>
      </w:r>
      <w:r w:rsidRPr="00265B37">
        <w:rPr>
          <w:rFonts w:hint="eastAsia"/>
        </w:rPr>
        <w:t>中</w:t>
      </w:r>
      <w:r w:rsidRPr="00265B37">
        <w:pgNum/>
      </w:r>
      <w:r w:rsidRPr="00265B37">
        <w:rPr>
          <w:rFonts w:hint="eastAsia"/>
        </w:rPr>
        <w:t>出</w:t>
      </w:r>
    </w:p>
    <w:p w14:paraId="345D92CE" w14:textId="77777777" w:rsidR="00A64F62" w:rsidRDefault="00A64F62" w:rsidP="00A64F62">
      <w:r w:rsidRPr="00265B37">
        <w:t>case:</w:t>
      </w:r>
      <w:r w:rsidRPr="00265B37">
        <w:rPr>
          <w:rFonts w:hint="eastAsia"/>
        </w:rPr>
        <w:t>根据</w:t>
      </w:r>
      <w:r w:rsidRPr="00265B37">
        <w:t>switch</w:t>
      </w:r>
      <w:del w:id="5" w:author="Mead Lai" w:date="2013-02-01T19:52:00Z">
        <w:r w:rsidRPr="00265B37" w:rsidDel="00997FA6">
          <w:rPr>
            <w:rFonts w:ascii="宋体" w:eastAsia="宋体" w:hAnsi="宋体" w:cs="宋体" w:hint="eastAsia"/>
          </w:rPr>
          <w:delText>测</w:delText>
        </w:r>
        <w:r w:rsidRPr="00265B37" w:rsidDel="00997FA6">
          <w:pgNum/>
        </w:r>
        <w:r w:rsidRPr="00265B37" w:rsidDel="00997FA6">
          <w:pgNum/>
        </w:r>
        <w:r w:rsidRPr="00265B37" w:rsidDel="00997FA6">
          <w:rPr>
            <w:rFonts w:hint="eastAsia"/>
          </w:rPr>
          <w:delText>果</w:delText>
        </w:r>
        <w:r w:rsidRPr="00265B37" w:rsidDel="00997FA6">
          <w:rPr>
            <w:rFonts w:ascii="宋体" w:eastAsia="宋体" w:hAnsi="宋体" w:cs="宋体" w:hint="eastAsia"/>
          </w:rPr>
          <w:delText>执</w:delText>
        </w:r>
        <w:r w:rsidRPr="00265B37" w:rsidDel="00997FA6">
          <w:pgNum/>
        </w:r>
        <w:r w:rsidRPr="00265B37" w:rsidDel="00997FA6">
          <w:rPr>
            <w:rFonts w:hint="eastAsia"/>
          </w:rPr>
          <w:delText>某个代</w:delText>
        </w:r>
        <w:r w:rsidRPr="00265B37" w:rsidDel="00997FA6">
          <w:rPr>
            <w:rFonts w:ascii="宋体" w:eastAsia="宋体" w:hAnsi="宋体" w:cs="宋体" w:hint="eastAsia"/>
          </w:rPr>
          <w:delText>码块</w:delText>
        </w:r>
      </w:del>
      <w:ins w:id="6" w:author="Mead Lai" w:date="2013-02-01T19:52:00Z">
        <w:r>
          <w:rPr>
            <w:rFonts w:ascii="宋体" w:eastAsia="宋体" w:hAnsi="宋体" w:cs="宋体" w:hint="eastAsia"/>
          </w:rPr>
          <w:t>的值,来执行</w:t>
        </w:r>
        <w:r w:rsidRPr="00265B37">
          <w:rPr>
            <w:rFonts w:hint="eastAsia"/>
          </w:rPr>
          <w:t>某个代</w:t>
        </w:r>
        <w:r w:rsidRPr="00265B37">
          <w:rPr>
            <w:rFonts w:ascii="宋体" w:eastAsia="宋体" w:hAnsi="宋体" w:cs="宋体" w:hint="eastAsia"/>
          </w:rPr>
          <w:t>码块</w:t>
        </w:r>
      </w:ins>
    </w:p>
    <w:p w14:paraId="04D5BFFB" w14:textId="77777777" w:rsidR="00A64F62" w:rsidRDefault="00A64F62" w:rsidP="00A64F62">
      <w:r w:rsidRPr="00265B37">
        <w:t>continue:</w:t>
      </w:r>
      <w:r w:rsidRPr="00265B37">
        <w:rPr>
          <w:rFonts w:hint="eastAsia"/>
        </w:rPr>
        <w:t>停止</w:t>
      </w:r>
      <w:ins w:id="7" w:author="Mead Lai" w:date="2013-02-01T19:52:00Z">
        <w:r>
          <w:rPr>
            <w:rFonts w:ascii="宋体" w:eastAsia="宋体" w:hAnsi="宋体" w:cs="宋体" w:hint="eastAsia"/>
          </w:rPr>
          <w:t>当前循环代码块</w:t>
        </w:r>
        <w:r>
          <w:rPr>
            <w:rFonts w:hint="eastAsia"/>
          </w:rPr>
          <w:t>,</w:t>
        </w:r>
        <w:r>
          <w:rPr>
            <w:rFonts w:ascii="宋体" w:eastAsia="宋体" w:hAnsi="宋体" w:cs="宋体" w:hint="eastAsia"/>
          </w:rPr>
          <w:t>继续</w:t>
        </w:r>
      </w:ins>
      <w:del w:id="8" w:author="Mead Lai" w:date="2013-02-01T19:52:00Z">
        <w:r w:rsidRPr="00265B37" w:rsidDel="007B7B4C">
          <w:rPr>
            <w:rFonts w:hint="eastAsia"/>
          </w:rPr>
          <w:delText>循</w:delText>
        </w:r>
        <w:r w:rsidRPr="00265B37" w:rsidDel="007B7B4C">
          <w:rPr>
            <w:rFonts w:ascii="宋体" w:eastAsia="宋体" w:hAnsi="宋体" w:cs="宋体" w:hint="eastAsia"/>
          </w:rPr>
          <w:delText>环</w:delText>
        </w:r>
        <w:r w:rsidRPr="00265B37" w:rsidDel="007B7B4C">
          <w:rPr>
            <w:rFonts w:hint="eastAsia"/>
          </w:rPr>
          <w:delText>内</w:delText>
        </w:r>
        <w:r w:rsidRPr="00265B37" w:rsidDel="007B7B4C">
          <w:pgNum/>
        </w:r>
        <w:r w:rsidRPr="00265B37" w:rsidDel="007B7B4C">
          <w:pgNum/>
        </w:r>
        <w:r w:rsidRPr="00265B37" w:rsidDel="007B7B4C">
          <w:rPr>
            <w:rFonts w:hint="eastAsia"/>
          </w:rPr>
          <w:delText>句后其余代</w:delText>
        </w:r>
        <w:r w:rsidRPr="00265B37" w:rsidDel="007B7B4C">
          <w:rPr>
            <w:rFonts w:ascii="宋体" w:eastAsia="宋体" w:hAnsi="宋体" w:cs="宋体" w:hint="eastAsia"/>
          </w:rPr>
          <w:delText>码</w:delText>
        </w:r>
        <w:r w:rsidRPr="00265B37" w:rsidDel="007B7B4C">
          <w:rPr>
            <w:rFonts w:hint="eastAsia"/>
          </w:rPr>
          <w:delText>的</w:delText>
        </w:r>
        <w:r w:rsidRPr="00265B37" w:rsidDel="007B7B4C">
          <w:rPr>
            <w:rFonts w:ascii="宋体" w:eastAsia="宋体" w:hAnsi="宋体" w:cs="宋体" w:hint="eastAsia"/>
          </w:rPr>
          <w:delText>执</w:delText>
        </w:r>
        <w:r w:rsidRPr="00265B37" w:rsidDel="007B7B4C">
          <w:pgNum/>
        </w:r>
        <w:r w:rsidRPr="00265B37" w:rsidDel="007B7B4C">
          <w:pgNum/>
        </w:r>
        <w:r w:rsidRPr="00265B37" w:rsidDel="007B7B4C">
          <w:rPr>
            <w:rFonts w:hint="eastAsia"/>
          </w:rPr>
          <w:delText>之后开始</w:delText>
        </w:r>
        <w:r w:rsidRPr="00265B37" w:rsidDel="007B7B4C">
          <w:pgNum/>
        </w:r>
        <w:r w:rsidRPr="00265B37" w:rsidDel="007B7B4C">
          <w:rPr>
            <w:rFonts w:hint="eastAsia"/>
          </w:rPr>
          <w:delText>循</w:delText>
        </w:r>
        <w:r w:rsidRPr="00265B37" w:rsidDel="007B7B4C">
          <w:rPr>
            <w:rFonts w:ascii="宋体" w:eastAsia="宋体" w:hAnsi="宋体" w:cs="宋体" w:hint="eastAsia"/>
          </w:rPr>
          <w:delText>环</w:delText>
        </w:r>
        <w:r w:rsidRPr="00265B37" w:rsidDel="007B7B4C">
          <w:rPr>
            <w:rFonts w:hint="eastAsia"/>
          </w:rPr>
          <w:delText>的</w:delText>
        </w:r>
      </w:del>
      <w:r w:rsidRPr="00265B37">
        <w:rPr>
          <w:rFonts w:hint="eastAsia"/>
        </w:rPr>
        <w:t>下一次循</w:t>
      </w:r>
      <w:r w:rsidRPr="00265B37">
        <w:rPr>
          <w:rFonts w:ascii="宋体" w:eastAsia="宋体" w:hAnsi="宋体" w:cs="宋体" w:hint="eastAsia"/>
        </w:rPr>
        <w:t>环</w:t>
      </w:r>
    </w:p>
    <w:p w14:paraId="1732BD2E" w14:textId="77777777" w:rsidR="00A64F62" w:rsidRDefault="00A64F62" w:rsidP="00A64F62">
      <w:r w:rsidRPr="00265B37">
        <w:t>default:</w:t>
      </w:r>
      <w:r w:rsidRPr="00265B37">
        <w:rPr>
          <w:rFonts w:hint="eastAsia"/>
        </w:rPr>
        <w:t>如果任何一个</w:t>
      </w:r>
      <w:r w:rsidRPr="00265B37">
        <w:t>switch-case</w:t>
      </w:r>
      <w:r w:rsidRPr="00265B37">
        <w:pgNum/>
      </w:r>
      <w:r w:rsidRPr="00265B37">
        <w:rPr>
          <w:rFonts w:hint="eastAsia"/>
        </w:rPr>
        <w:t>句</w:t>
      </w:r>
      <w:r w:rsidRPr="00265B37">
        <w:pgNum/>
      </w:r>
      <w:r w:rsidRPr="00265B37">
        <w:rPr>
          <w:rFonts w:hint="eastAsia"/>
        </w:rPr>
        <w:t>不匹</w:t>
      </w:r>
      <w:r w:rsidRPr="00265B37">
        <w:pgNum/>
      </w:r>
      <w:r w:rsidRPr="00265B37">
        <w:pgNum/>
      </w:r>
      <w:r w:rsidRPr="00265B37">
        <w:rPr>
          <w:rFonts w:ascii="宋体" w:eastAsia="宋体" w:hAnsi="宋体" w:cs="宋体" w:hint="eastAsia"/>
        </w:rPr>
        <w:t>则执</w:t>
      </w:r>
      <w:r w:rsidRPr="00265B37">
        <w:pgNum/>
      </w:r>
      <w:r w:rsidRPr="00265B37">
        <w:pgNum/>
      </w:r>
      <w:r w:rsidRPr="00265B37">
        <w:rPr>
          <w:rFonts w:hint="eastAsia"/>
        </w:rPr>
        <w:t>个代同</w:t>
      </w:r>
      <w:r w:rsidRPr="00265B37">
        <w:rPr>
          <w:rFonts w:ascii="宋体" w:eastAsia="宋体" w:hAnsi="宋体" w:cs="宋体" w:hint="eastAsia"/>
        </w:rPr>
        <w:t>块</w:t>
      </w:r>
      <w:r w:rsidRPr="00265B37">
        <w:t>:</w:t>
      </w:r>
    </w:p>
    <w:p w14:paraId="10903BA5" w14:textId="77777777" w:rsidR="00A64F62" w:rsidRDefault="00A64F62" w:rsidP="00A64F62">
      <w:r w:rsidRPr="00265B37">
        <w:t>do:</w:t>
      </w:r>
      <w:ins w:id="9" w:author="Mead Lai" w:date="2013-02-01T19:50:00Z">
        <w:r w:rsidRPr="00265B37" w:rsidDel="0056221E">
          <w:rPr>
            <w:rFonts w:ascii="宋体" w:eastAsia="宋体" w:hAnsi="宋体" w:cs="宋体" w:hint="eastAsia"/>
          </w:rPr>
          <w:t xml:space="preserve"> </w:t>
        </w:r>
      </w:ins>
      <w:del w:id="10" w:author="Mead Lai" w:date="2013-02-01T19:50:00Z">
        <w:r w:rsidRPr="00265B37" w:rsidDel="0056221E">
          <w:rPr>
            <w:rFonts w:ascii="宋体" w:eastAsia="宋体" w:hAnsi="宋体" w:cs="宋体" w:hint="eastAsia"/>
          </w:rPr>
          <w:delText>执</w:delText>
        </w:r>
        <w:r w:rsidRPr="00265B37" w:rsidDel="0056221E">
          <w:pgNum/>
        </w:r>
        <w:r w:rsidRPr="00265B37" w:rsidDel="0056221E">
          <w:rPr>
            <w:rFonts w:hint="eastAsia"/>
          </w:rPr>
          <w:delText>一次代</w:delText>
        </w:r>
        <w:r w:rsidRPr="00265B37" w:rsidDel="0056221E">
          <w:rPr>
            <w:rFonts w:ascii="宋体" w:eastAsia="宋体" w:hAnsi="宋体" w:cs="宋体" w:hint="eastAsia"/>
          </w:rPr>
          <w:delText>码块</w:delText>
        </w:r>
        <w:r w:rsidRPr="00265B37" w:rsidDel="0056221E">
          <w:pgNum/>
        </w:r>
        <w:r w:rsidRPr="00265B37" w:rsidDel="0056221E">
          <w:rPr>
            <w:rFonts w:hint="eastAsia"/>
          </w:rPr>
          <w:delText>之后</w:delText>
        </w:r>
        <w:r w:rsidRPr="00265B37" w:rsidDel="0056221E">
          <w:pgNum/>
        </w:r>
        <w:r w:rsidRPr="00265B37" w:rsidDel="0056221E">
          <w:rPr>
            <w:rFonts w:hint="eastAsia"/>
          </w:rPr>
          <w:delText>它</w:delText>
        </w:r>
      </w:del>
      <w:r w:rsidRPr="00265B37">
        <w:rPr>
          <w:rFonts w:hint="eastAsia"/>
        </w:rPr>
        <w:t>与</w:t>
      </w:r>
      <w:r w:rsidRPr="00265B37">
        <w:t>while</w:t>
      </w:r>
      <w:ins w:id="11" w:author="Mead Lai" w:date="2013-02-01T19:50:00Z">
        <w:r>
          <w:rPr>
            <w:rFonts w:hint="eastAsia"/>
          </w:rPr>
          <w:t>配合</w:t>
        </w:r>
        <w:r>
          <w:rPr>
            <w:rFonts w:hint="eastAsia"/>
          </w:rPr>
          <w:t>,</w:t>
        </w:r>
        <w:r>
          <w:rPr>
            <w:rFonts w:hint="eastAsia"/>
          </w:rPr>
          <w:t>循</w:t>
        </w:r>
        <w:r>
          <w:rPr>
            <w:rFonts w:ascii="宋体" w:eastAsia="宋体" w:hAnsi="宋体" w:cs="宋体" w:hint="eastAsia"/>
          </w:rPr>
          <w:t>环语</w:t>
        </w:r>
        <w:r>
          <w:rPr>
            <w:rFonts w:hint="eastAsia"/>
          </w:rPr>
          <w:t>句</w:t>
        </w:r>
      </w:ins>
    </w:p>
    <w:p w14:paraId="084CE9AF" w14:textId="77777777" w:rsidR="00A64F62" w:rsidRDefault="00A64F62" w:rsidP="00A64F62">
      <w:r w:rsidRPr="00265B37">
        <w:t>if</w:t>
      </w:r>
      <w:del w:id="12" w:author="Mead Lai" w:date="2013-02-01T19:50:00Z">
        <w:r w:rsidRPr="00265B37" w:rsidDel="00A139A7">
          <w:delText>:</w:delText>
        </w:r>
        <w:r w:rsidRPr="00265B37" w:rsidDel="00A139A7">
          <w:rPr>
            <w:rFonts w:ascii="宋体" w:eastAsia="宋体" w:hAnsi="宋体" w:cs="宋体" w:hint="eastAsia"/>
          </w:rPr>
          <w:delText>执</w:delText>
        </w:r>
        <w:r w:rsidRPr="00265B37" w:rsidDel="00A139A7">
          <w:pgNum/>
        </w:r>
        <w:r w:rsidRPr="00265B37" w:rsidDel="00A139A7">
          <w:pgNum/>
        </w:r>
        <w:r w:rsidRPr="00265B37" w:rsidDel="00A139A7">
          <w:pgNum/>
        </w:r>
        <w:r w:rsidRPr="00265B37" w:rsidDel="00A139A7">
          <w:rPr>
            <w:rFonts w:ascii="宋体" w:eastAsia="宋体" w:hAnsi="宋体" w:cs="宋体" w:hint="eastAsia"/>
          </w:rPr>
          <w:delText>测</w:delText>
        </w:r>
        <w:r w:rsidRPr="00265B37" w:rsidDel="00A139A7">
          <w:pgNum/>
        </w:r>
        <w:r w:rsidRPr="00265B37" w:rsidDel="00A139A7">
          <w:pgNum/>
        </w:r>
        <w:r w:rsidRPr="00265B37" w:rsidDel="00A139A7">
          <w:rPr>
            <w:rFonts w:hint="eastAsia"/>
          </w:rPr>
          <w:delText>判断是</w:delText>
        </w:r>
        <w:r w:rsidRPr="00265B37" w:rsidDel="00A139A7">
          <w:delText>true</w:delText>
        </w:r>
        <w:r w:rsidRPr="00265B37" w:rsidDel="00A139A7">
          <w:pgNum/>
        </w:r>
        <w:r w:rsidRPr="00265B37" w:rsidDel="00A139A7">
          <w:rPr>
            <w:rFonts w:hint="eastAsia"/>
          </w:rPr>
          <w:delText>是</w:delText>
        </w:r>
        <w:r w:rsidDel="00A139A7">
          <w:delText>false</w:delText>
        </w:r>
      </w:del>
      <w:ins w:id="13" w:author="Mead Lai" w:date="2013-02-01T19:50:00Z">
        <w:r>
          <w:t>:</w:t>
        </w:r>
        <w:r>
          <w:rPr>
            <w:rFonts w:hint="eastAsia"/>
          </w:rPr>
          <w:t>判断</w:t>
        </w:r>
        <w:r>
          <w:rPr>
            <w:rFonts w:ascii="宋体" w:eastAsia="宋体" w:hAnsi="宋体" w:cs="宋体" w:hint="eastAsia"/>
          </w:rPr>
          <w:t>语</w:t>
        </w:r>
        <w:r>
          <w:rPr>
            <w:rFonts w:hint="eastAsia"/>
          </w:rPr>
          <w:t>句</w:t>
        </w:r>
      </w:ins>
    </w:p>
    <w:p w14:paraId="09AD8FA8" w14:textId="77777777" w:rsidR="00A64F62" w:rsidRDefault="00A64F62" w:rsidP="00A64F62">
      <w:r w:rsidRPr="00265B37">
        <w:t>else:</w:t>
      </w:r>
      <w:r w:rsidRPr="00265B37">
        <w:rPr>
          <w:rFonts w:hint="eastAsia"/>
        </w:rPr>
        <w:t>如果</w:t>
      </w:r>
      <w:r>
        <w:t>if</w:t>
      </w:r>
      <w:r>
        <w:rPr>
          <w:rFonts w:ascii="宋体" w:eastAsia="宋体" w:hAnsi="宋体" w:cs="宋体" w:hint="eastAsia"/>
        </w:rPr>
        <w:t>测试</w:t>
      </w:r>
      <w:ins w:id="14" w:author="Mead Lai" w:date="2013-02-01T19:51:00Z">
        <w:r>
          <w:rPr>
            <w:rFonts w:ascii="宋体" w:eastAsia="宋体" w:hAnsi="宋体" w:cs="宋体" w:hint="eastAsia"/>
          </w:rPr>
          <w:t>为false,则执行else的</w:t>
        </w:r>
      </w:ins>
      <w:del w:id="15" w:author="Mead Lai" w:date="2013-02-01T19:51:00Z">
        <w:r w:rsidRPr="00265B37" w:rsidDel="007817B9">
          <w:pgNum/>
        </w:r>
        <w:r w:rsidRPr="00265B37" w:rsidDel="007817B9">
          <w:rPr>
            <w:rFonts w:ascii="宋体" w:eastAsia="宋体" w:hAnsi="宋体" w:cs="宋体" w:hint="eastAsia"/>
          </w:rPr>
          <w:delText>为</w:delText>
        </w:r>
        <w:r w:rsidDel="007817B9">
          <w:delText>false</w:delText>
        </w:r>
        <w:r w:rsidDel="007817B9">
          <w:pgNum/>
        </w:r>
        <w:r w:rsidDel="007817B9">
          <w:pgNum/>
        </w:r>
        <w:r w:rsidDel="007817B9">
          <w:delText>,</w:delText>
        </w:r>
        <w:r w:rsidRPr="00265B37" w:rsidDel="007817B9">
          <w:rPr>
            <w:rFonts w:ascii="宋体" w:eastAsia="宋体" w:hAnsi="宋体" w:cs="宋体" w:hint="eastAsia"/>
          </w:rPr>
          <w:delText>执</w:delText>
        </w:r>
        <w:r w:rsidRPr="00265B37" w:rsidDel="007817B9">
          <w:pgNum/>
        </w:r>
        <w:r w:rsidRPr="00265B37" w:rsidDel="007817B9">
          <w:rPr>
            <w:rFonts w:hint="eastAsia"/>
          </w:rPr>
          <w:delText>另一个</w:delText>
        </w:r>
      </w:del>
      <w:r w:rsidRPr="00265B37">
        <w:rPr>
          <w:rFonts w:hint="eastAsia"/>
        </w:rPr>
        <w:t>代</w:t>
      </w:r>
      <w:r w:rsidRPr="00265B37">
        <w:rPr>
          <w:rFonts w:ascii="宋体" w:eastAsia="宋体" w:hAnsi="宋体" w:cs="宋体" w:hint="eastAsia"/>
        </w:rPr>
        <w:t>码块</w:t>
      </w:r>
    </w:p>
    <w:p w14:paraId="626CD288" w14:textId="77777777" w:rsidR="00A64F62" w:rsidRDefault="00A64F62" w:rsidP="00A64F62">
      <w:r w:rsidRPr="00265B37">
        <w:t>for:</w:t>
      </w:r>
      <w:r w:rsidRPr="00265B37">
        <w:rPr>
          <w:rFonts w:ascii="宋体" w:eastAsia="宋体" w:hAnsi="宋体" w:cs="宋体" w:hint="eastAsia"/>
        </w:rPr>
        <w:t>为</w:t>
      </w:r>
      <w:del w:id="16" w:author="Mead Lai" w:date="2013-02-01T19:51:00Z">
        <w:r w:rsidRPr="00265B37" w:rsidDel="00695569">
          <w:rPr>
            <w:rFonts w:hint="eastAsia"/>
          </w:rPr>
          <w:delText>代</w:delText>
        </w:r>
        <w:r w:rsidRPr="00265B37" w:rsidDel="00695569">
          <w:rPr>
            <w:rFonts w:ascii="宋体" w:eastAsia="宋体" w:hAnsi="宋体" w:cs="宋体" w:hint="eastAsia"/>
          </w:rPr>
          <w:delText>码块执</w:delText>
        </w:r>
        <w:r w:rsidRPr="00265B37" w:rsidDel="007147A2">
          <w:pgNum/>
        </w:r>
      </w:del>
      <w:r w:rsidRPr="00265B37">
        <w:rPr>
          <w:rFonts w:hint="eastAsia"/>
        </w:rPr>
        <w:t>条件循</w:t>
      </w:r>
      <w:r w:rsidRPr="00265B37">
        <w:rPr>
          <w:rFonts w:ascii="宋体" w:eastAsia="宋体" w:hAnsi="宋体" w:cs="宋体" w:hint="eastAsia"/>
        </w:rPr>
        <w:t>环</w:t>
      </w:r>
    </w:p>
    <w:p w14:paraId="03D59595" w14:textId="77777777" w:rsidR="00A64F62" w:rsidRDefault="00A64F62" w:rsidP="00A64F62">
      <w:r w:rsidRPr="00265B37">
        <w:t>instanceof:</w:t>
      </w:r>
      <w:r w:rsidRPr="00265B37">
        <w:rPr>
          <w:rFonts w:hint="eastAsia"/>
        </w:rPr>
        <w:t>确定</w:t>
      </w:r>
      <w:ins w:id="17" w:author="Mead Lai" w:date="2013-02-01T19:51:00Z">
        <w:r>
          <w:rPr>
            <w:rFonts w:ascii="宋体" w:eastAsia="宋体" w:hAnsi="宋体" w:cs="宋体" w:hint="eastAsia"/>
          </w:rPr>
          <w:t>同一种</w:t>
        </w:r>
      </w:ins>
      <w:del w:id="18" w:author="Mead Lai" w:date="2013-02-01T19:51:00Z">
        <w:r w:rsidRPr="00265B37" w:rsidDel="00872C39">
          <w:rPr>
            <w:rFonts w:ascii="宋体" w:eastAsia="宋体" w:hAnsi="宋体" w:cs="宋体" w:hint="eastAsia"/>
          </w:rPr>
          <w:delText>对</w:delText>
        </w:r>
        <w:r w:rsidRPr="00265B37" w:rsidDel="00872C39">
          <w:pgNum/>
        </w:r>
        <w:r w:rsidRPr="00265B37" w:rsidDel="00872C39">
          <w:rPr>
            <w:rFonts w:hint="eastAsia"/>
          </w:rPr>
          <w:delText>是否是</w:delText>
        </w:r>
      </w:del>
      <w:r w:rsidRPr="00265B37">
        <w:rPr>
          <w:rFonts w:ascii="宋体" w:eastAsia="宋体" w:hAnsi="宋体" w:cs="宋体" w:hint="eastAsia"/>
        </w:rPr>
        <w:t>类</w:t>
      </w:r>
      <w:r w:rsidRPr="00265B37">
        <w:rPr>
          <w:rFonts w:hint="eastAsia"/>
        </w:rPr>
        <w:t>、子</w:t>
      </w:r>
      <w:r w:rsidRPr="00265B37">
        <w:rPr>
          <w:rFonts w:ascii="宋体" w:eastAsia="宋体" w:hAnsi="宋体" w:cs="宋体" w:hint="eastAsia"/>
        </w:rPr>
        <w:t>类</w:t>
      </w:r>
      <w:r w:rsidRPr="00265B37">
        <w:rPr>
          <w:rFonts w:hint="eastAsia"/>
        </w:rPr>
        <w:t>或接口的一个</w:t>
      </w:r>
      <w:r w:rsidRPr="00265B37">
        <w:rPr>
          <w:rFonts w:ascii="宋体" w:eastAsia="宋体" w:hAnsi="宋体" w:cs="宋体" w:hint="eastAsia"/>
        </w:rPr>
        <w:t>实</w:t>
      </w:r>
      <w:r w:rsidRPr="00265B37">
        <w:rPr>
          <w:rFonts w:hint="eastAsia"/>
        </w:rPr>
        <w:t>例</w:t>
      </w:r>
    </w:p>
    <w:p w14:paraId="33D8375E" w14:textId="77777777" w:rsidR="00A64F62" w:rsidRDefault="00A64F62" w:rsidP="00A64F62">
      <w:r w:rsidRPr="00A168A2">
        <w:t>return:</w:t>
      </w:r>
      <w:r w:rsidRPr="00A168A2">
        <w:rPr>
          <w:rFonts w:hint="eastAsia"/>
        </w:rPr>
        <w:t>返回</w:t>
      </w:r>
      <w:r w:rsidRPr="00A168A2">
        <w:t>(</w:t>
      </w:r>
      <w:r w:rsidRPr="00A168A2">
        <w:rPr>
          <w:rFonts w:hint="eastAsia"/>
        </w:rPr>
        <w:t>可以</w:t>
      </w:r>
      <w:r w:rsidRPr="00A168A2">
        <w:rPr>
          <w:rFonts w:ascii="宋体" w:eastAsia="宋体" w:hAnsi="宋体" w:cs="宋体" w:hint="eastAsia"/>
        </w:rPr>
        <w:t>选择</w:t>
      </w:r>
      <w:r w:rsidRPr="00A168A2">
        <w:rPr>
          <w:rFonts w:hint="eastAsia"/>
        </w:rPr>
        <w:t>返回一个</w:t>
      </w:r>
      <w:r w:rsidRPr="00A168A2">
        <w:rPr>
          <w:rFonts w:ascii="宋体" w:eastAsia="宋体" w:hAnsi="宋体" w:cs="宋体" w:hint="eastAsia"/>
        </w:rPr>
        <w:t>变</w:t>
      </w:r>
      <w:r w:rsidRPr="00A168A2">
        <w:rPr>
          <w:rFonts w:hint="eastAsia"/>
        </w:rPr>
        <w:t>量</w:t>
      </w:r>
      <w:r w:rsidRPr="00A168A2">
        <w:t>)</w:t>
      </w:r>
      <w:r>
        <w:rPr>
          <w:rFonts w:hint="eastAsia"/>
        </w:rPr>
        <w:t>;</w:t>
      </w:r>
      <w:r w:rsidRPr="00A168A2">
        <w:rPr>
          <w:rFonts w:hint="eastAsia"/>
        </w:rPr>
        <w:t>不</w:t>
      </w:r>
      <w:r w:rsidRPr="00A168A2">
        <w:rPr>
          <w:rFonts w:ascii="宋体" w:eastAsia="宋体" w:hAnsi="宋体" w:cs="宋体" w:hint="eastAsia"/>
        </w:rPr>
        <w:t>执</w:t>
      </w:r>
      <w:r w:rsidRPr="00A168A2">
        <w:rPr>
          <w:rFonts w:hint="eastAsia"/>
        </w:rPr>
        <w:t>行</w:t>
      </w:r>
      <w:r w:rsidRPr="00A168A2">
        <w:rPr>
          <w:rFonts w:ascii="宋体" w:eastAsia="宋体" w:hAnsi="宋体" w:cs="宋体" w:hint="eastAsia"/>
        </w:rPr>
        <w:t>该语</w:t>
      </w:r>
      <w:r w:rsidRPr="00A168A2">
        <w:rPr>
          <w:rFonts w:hint="eastAsia"/>
        </w:rPr>
        <w:t>句后的任何代</w:t>
      </w:r>
      <w:r w:rsidRPr="00A168A2">
        <w:rPr>
          <w:rFonts w:ascii="宋体" w:eastAsia="宋体" w:hAnsi="宋体" w:cs="宋体" w:hint="eastAsia"/>
        </w:rPr>
        <w:t>码</w:t>
      </w:r>
    </w:p>
    <w:p w14:paraId="08D0DA82" w14:textId="77777777" w:rsidR="00A64F62" w:rsidRDefault="00A64F62" w:rsidP="00A64F62">
      <w:r w:rsidRPr="00A168A2">
        <w:t>switch:</w:t>
      </w:r>
      <w:r w:rsidRPr="00A168A2">
        <w:rPr>
          <w:rFonts w:hint="eastAsia"/>
        </w:rPr>
        <w:t>指出与</w:t>
      </w:r>
      <w:r w:rsidRPr="00A168A2">
        <w:t>case</w:t>
      </w:r>
      <w:r w:rsidRPr="00A168A2">
        <w:rPr>
          <w:rFonts w:ascii="宋体" w:eastAsia="宋体" w:hAnsi="宋体" w:cs="宋体" w:hint="eastAsia"/>
        </w:rPr>
        <w:t>语</w:t>
      </w:r>
      <w:r w:rsidRPr="00A168A2">
        <w:rPr>
          <w:rFonts w:hint="eastAsia"/>
        </w:rPr>
        <w:t>句比</w:t>
      </w:r>
      <w:r w:rsidRPr="00A168A2">
        <w:rPr>
          <w:rFonts w:ascii="宋体" w:eastAsia="宋体" w:hAnsi="宋体" w:cs="宋体" w:hint="eastAsia"/>
        </w:rPr>
        <w:t>较</w:t>
      </w:r>
      <w:r w:rsidRPr="00A168A2">
        <w:rPr>
          <w:rFonts w:hint="eastAsia"/>
        </w:rPr>
        <w:t>的</w:t>
      </w:r>
      <w:r w:rsidRPr="00A168A2">
        <w:rPr>
          <w:rFonts w:ascii="宋体" w:eastAsia="宋体" w:hAnsi="宋体" w:cs="宋体" w:hint="eastAsia"/>
        </w:rPr>
        <w:t>变</w:t>
      </w:r>
      <w:r w:rsidRPr="00A168A2">
        <w:rPr>
          <w:rFonts w:hint="eastAsia"/>
        </w:rPr>
        <w:t>量</w:t>
      </w:r>
    </w:p>
    <w:p w14:paraId="4F5B5A08" w14:textId="77777777" w:rsidR="00A64F62" w:rsidRDefault="00A64F62" w:rsidP="00A64F62">
      <w:r w:rsidRPr="00A168A2">
        <w:t>while:</w:t>
      </w:r>
      <w:r w:rsidRPr="00A168A2">
        <w:rPr>
          <w:rFonts w:hint="eastAsia"/>
        </w:rPr>
        <w:t>当某个条件</w:t>
      </w:r>
      <w:r w:rsidRPr="00A168A2">
        <w:rPr>
          <w:rFonts w:ascii="宋体" w:eastAsia="宋体" w:hAnsi="宋体" w:cs="宋体" w:hint="eastAsia"/>
        </w:rPr>
        <w:t>为</w:t>
      </w:r>
      <w:r w:rsidRPr="00A168A2">
        <w:t>true</w:t>
      </w:r>
      <w:r w:rsidRPr="00A168A2">
        <w:rPr>
          <w:rFonts w:ascii="宋体" w:eastAsia="宋体" w:hAnsi="宋体" w:cs="宋体" w:hint="eastAsia"/>
        </w:rPr>
        <w:t>时</w:t>
      </w:r>
      <w:r w:rsidRPr="00A168A2">
        <w:rPr>
          <w:rFonts w:hint="eastAsia"/>
        </w:rPr>
        <w:t>，重复地</w:t>
      </w:r>
      <w:r w:rsidRPr="00A168A2">
        <w:rPr>
          <w:rFonts w:ascii="宋体" w:eastAsia="宋体" w:hAnsi="宋体" w:cs="宋体" w:hint="eastAsia"/>
        </w:rPr>
        <w:t>执</w:t>
      </w:r>
      <w:r w:rsidRPr="00A168A2">
        <w:rPr>
          <w:rFonts w:hint="eastAsia"/>
        </w:rPr>
        <w:t>行代</w:t>
      </w:r>
      <w:r w:rsidRPr="00A168A2">
        <w:rPr>
          <w:rFonts w:ascii="宋体" w:eastAsia="宋体" w:hAnsi="宋体" w:cs="宋体" w:hint="eastAsia"/>
        </w:rPr>
        <w:t>码块</w:t>
      </w:r>
      <w:r w:rsidRPr="00A168A2">
        <w:rPr>
          <w:rFonts w:hint="eastAsia"/>
        </w:rPr>
        <w:t>。</w:t>
      </w:r>
    </w:p>
    <w:p w14:paraId="7E99D692" w14:textId="77777777" w:rsidR="00A64F62" w:rsidRDefault="00A64F62" w:rsidP="00A64F62">
      <w:pPr>
        <w:pStyle w:val="Heading3"/>
      </w:pPr>
      <w:r>
        <w:rPr>
          <w:rFonts w:hint="eastAsia"/>
        </w:rPr>
        <w:t>错误处理</w:t>
      </w:r>
    </w:p>
    <w:p w14:paraId="6EC98DEE" w14:textId="77777777" w:rsidR="00A64F62" w:rsidRDefault="00A64F62" w:rsidP="00A64F62">
      <w:r w:rsidRPr="00E2007C">
        <w:t>catch:</w:t>
      </w:r>
      <w:r w:rsidRPr="00E2007C">
        <w:rPr>
          <w:rFonts w:hint="eastAsia"/>
        </w:rPr>
        <w:t>声明用于</w:t>
      </w:r>
      <w:r w:rsidRPr="00E2007C">
        <w:rPr>
          <w:rFonts w:ascii="宋体" w:eastAsia="宋体" w:hAnsi="宋体" w:cs="宋体" w:hint="eastAsia"/>
        </w:rPr>
        <w:t>处</w:t>
      </w:r>
      <w:r w:rsidRPr="00E2007C">
        <w:rPr>
          <w:rFonts w:hint="eastAsia"/>
        </w:rPr>
        <w:t>理异常的代</w:t>
      </w:r>
      <w:r w:rsidRPr="00E2007C">
        <w:rPr>
          <w:rFonts w:ascii="宋体" w:eastAsia="宋体" w:hAnsi="宋体" w:cs="宋体" w:hint="eastAsia"/>
        </w:rPr>
        <w:t>码块</w:t>
      </w:r>
    </w:p>
    <w:p w14:paraId="4556DD12" w14:textId="77777777" w:rsidR="00A64F62" w:rsidRDefault="00A64F62" w:rsidP="00A64F62">
      <w:r w:rsidRPr="00E2007C">
        <w:t>finally:</w:t>
      </w:r>
      <w:r w:rsidRPr="00E2007C">
        <w:rPr>
          <w:rFonts w:ascii="宋体" w:eastAsia="宋体" w:hAnsi="宋体" w:cs="宋体" w:hint="eastAsia"/>
        </w:rPr>
        <w:t>这</w:t>
      </w:r>
      <w:r w:rsidRPr="00E2007C">
        <w:rPr>
          <w:rFonts w:hint="eastAsia"/>
        </w:rPr>
        <w:t>个代</w:t>
      </w:r>
      <w:r w:rsidRPr="00E2007C">
        <w:rPr>
          <w:rFonts w:ascii="宋体" w:eastAsia="宋体" w:hAnsi="宋体" w:cs="宋体" w:hint="eastAsia"/>
        </w:rPr>
        <w:t>码块</w:t>
      </w:r>
      <w:r w:rsidRPr="00E2007C">
        <w:rPr>
          <w:rFonts w:hint="eastAsia"/>
        </w:rPr>
        <w:t>通常跟在的</w:t>
      </w:r>
      <w:r w:rsidRPr="00E2007C">
        <w:t>-catch</w:t>
      </w:r>
    </w:p>
    <w:p w14:paraId="306BCDE3" w14:textId="77777777" w:rsidR="00A64F62" w:rsidRDefault="00A64F62" w:rsidP="00A64F62">
      <w:r w:rsidRPr="00E2007C">
        <w:t>throw:</w:t>
      </w:r>
      <w:r w:rsidRPr="00E2007C">
        <w:rPr>
          <w:rFonts w:hint="eastAsia"/>
        </w:rPr>
        <w:t>把异常向上</w:t>
      </w:r>
      <w:r w:rsidRPr="00E2007C">
        <w:rPr>
          <w:rFonts w:ascii="宋体" w:eastAsia="宋体" w:hAnsi="宋体" w:cs="宋体" w:hint="eastAsia"/>
        </w:rPr>
        <w:t>传递</w:t>
      </w:r>
      <w:r w:rsidRPr="00E2007C">
        <w:rPr>
          <w:rFonts w:hint="eastAsia"/>
        </w:rPr>
        <w:t>到</w:t>
      </w:r>
      <w:r w:rsidRPr="00E2007C">
        <w:rPr>
          <w:rFonts w:ascii="宋体" w:eastAsia="宋体" w:hAnsi="宋体" w:cs="宋体" w:hint="eastAsia"/>
        </w:rPr>
        <w:t>调</w:t>
      </w:r>
      <w:r w:rsidRPr="00E2007C">
        <w:rPr>
          <w:rFonts w:hint="eastAsia"/>
        </w:rPr>
        <w:t>用</w:t>
      </w:r>
      <w:r w:rsidRPr="00E2007C">
        <w:rPr>
          <w:rFonts w:ascii="宋体" w:eastAsia="宋体" w:hAnsi="宋体" w:cs="宋体" w:hint="eastAsia"/>
        </w:rPr>
        <w:t>该</w:t>
      </w:r>
      <w:r w:rsidRPr="00E2007C">
        <w:rPr>
          <w:rFonts w:hint="eastAsia"/>
        </w:rPr>
        <w:t>方法的方法</w:t>
      </w:r>
    </w:p>
    <w:p w14:paraId="32C648D8" w14:textId="77777777" w:rsidR="00A64F62" w:rsidRDefault="00A64F62" w:rsidP="00A64F62">
      <w:r w:rsidRPr="00004380">
        <w:rPr>
          <w:color w:val="FF0000"/>
          <w:rPrChange w:id="19" w:author="Mead Lai" w:date="2013-02-01T19:57:00Z">
            <w:rPr/>
          </w:rPrChange>
        </w:rPr>
        <w:t>throws</w:t>
      </w:r>
      <w:r w:rsidRPr="00E2007C">
        <w:t>:</w:t>
      </w:r>
      <w:r w:rsidRPr="00E2007C">
        <w:rPr>
          <w:rFonts w:hint="eastAsia"/>
        </w:rPr>
        <w:t>指出</w:t>
      </w:r>
      <w:r w:rsidRPr="00E2007C">
        <w:rPr>
          <w:rFonts w:ascii="宋体" w:eastAsia="宋体" w:hAnsi="宋体" w:cs="宋体" w:hint="eastAsia"/>
        </w:rPr>
        <w:t>该</w:t>
      </w:r>
      <w:r w:rsidRPr="00E2007C">
        <w:rPr>
          <w:rFonts w:hint="eastAsia"/>
        </w:rPr>
        <w:t>方法将把异常</w:t>
      </w:r>
      <w:r w:rsidRPr="00E2007C">
        <w:rPr>
          <w:rFonts w:ascii="宋体" w:eastAsia="宋体" w:hAnsi="宋体" w:cs="宋体" w:hint="eastAsia"/>
        </w:rPr>
        <w:t>传给调</w:t>
      </w:r>
      <w:r w:rsidRPr="00E2007C">
        <w:rPr>
          <w:rFonts w:hint="eastAsia"/>
        </w:rPr>
        <w:t>用它的方法</w:t>
      </w:r>
    </w:p>
    <w:p w14:paraId="7BE555F7" w14:textId="77777777" w:rsidR="00A64F62" w:rsidRDefault="00A64F62" w:rsidP="00A64F62">
      <w:r w:rsidRPr="00E2007C">
        <w:t>try:</w:t>
      </w:r>
      <w:r w:rsidRPr="00E2007C">
        <w:rPr>
          <w:rFonts w:hint="eastAsia"/>
        </w:rPr>
        <w:t>所要</w:t>
      </w:r>
      <w:r w:rsidRPr="00E2007C">
        <w:rPr>
          <w:rFonts w:ascii="宋体" w:eastAsia="宋体" w:hAnsi="宋体" w:cs="宋体" w:hint="eastAsia"/>
        </w:rPr>
        <w:t>执</w:t>
      </w:r>
      <w:r w:rsidRPr="00E2007C">
        <w:rPr>
          <w:rFonts w:hint="eastAsia"/>
        </w:rPr>
        <w:t>行但可能引</w:t>
      </w:r>
      <w:r w:rsidRPr="00E2007C">
        <w:rPr>
          <w:rFonts w:ascii="宋体" w:eastAsia="宋体" w:hAnsi="宋体" w:cs="宋体" w:hint="eastAsia"/>
        </w:rPr>
        <w:t>发</w:t>
      </w:r>
      <w:r w:rsidRPr="00E2007C">
        <w:rPr>
          <w:rFonts w:hint="eastAsia"/>
        </w:rPr>
        <w:t>异常的代</w:t>
      </w:r>
      <w:r w:rsidRPr="00E2007C">
        <w:rPr>
          <w:rFonts w:ascii="宋体" w:eastAsia="宋体" w:hAnsi="宋体" w:cs="宋体" w:hint="eastAsia"/>
        </w:rPr>
        <w:t>码块</w:t>
      </w:r>
    </w:p>
    <w:p w14:paraId="281FDA38" w14:textId="77777777" w:rsidR="00A64F62" w:rsidRDefault="00A64F62" w:rsidP="00A64F62">
      <w:r w:rsidRPr="00E2007C">
        <w:t>assert:</w:t>
      </w:r>
      <w:r w:rsidRPr="00E2007C">
        <w:rPr>
          <w:rFonts w:ascii="宋体" w:eastAsia="宋体" w:hAnsi="宋体" w:cs="宋体" w:hint="eastAsia"/>
        </w:rPr>
        <w:t>计</w:t>
      </w:r>
      <w:r w:rsidRPr="00E2007C">
        <w:rPr>
          <w:rFonts w:hint="eastAsia"/>
        </w:rPr>
        <w:t>算条件表达式，以</w:t>
      </w:r>
      <w:r w:rsidRPr="00E2007C">
        <w:rPr>
          <w:rFonts w:ascii="宋体" w:eastAsia="宋体" w:hAnsi="宋体" w:cs="宋体" w:hint="eastAsia"/>
        </w:rPr>
        <w:t>验证</w:t>
      </w:r>
      <w:r w:rsidRPr="00E2007C">
        <w:rPr>
          <w:rFonts w:hint="eastAsia"/>
        </w:rPr>
        <w:t>程序</w:t>
      </w:r>
      <w:r w:rsidRPr="00E2007C">
        <w:rPr>
          <w:rFonts w:ascii="宋体" w:eastAsia="宋体" w:hAnsi="宋体" w:cs="宋体" w:hint="eastAsia"/>
        </w:rPr>
        <w:t>员</w:t>
      </w:r>
      <w:r w:rsidRPr="00E2007C">
        <w:rPr>
          <w:rFonts w:hint="eastAsia"/>
        </w:rPr>
        <w:t>的假</w:t>
      </w:r>
      <w:r w:rsidRPr="00E2007C">
        <w:rPr>
          <w:rFonts w:ascii="宋体" w:eastAsia="宋体" w:hAnsi="宋体" w:cs="宋体" w:hint="eastAsia"/>
        </w:rPr>
        <w:t>设</w:t>
      </w:r>
    </w:p>
    <w:p w14:paraId="690368FD" w14:textId="77777777" w:rsidR="00A64F62" w:rsidRDefault="00A64F62" w:rsidP="00A64F62">
      <w:pPr>
        <w:pStyle w:val="Heading3"/>
      </w:pPr>
      <w:r>
        <w:rPr>
          <w:rFonts w:hint="eastAsia"/>
        </w:rPr>
        <w:t>包控制</w:t>
      </w:r>
    </w:p>
    <w:p w14:paraId="42DF9929" w14:textId="77777777" w:rsidR="00A64F62" w:rsidRDefault="00A64F62" w:rsidP="00A64F62"/>
    <w:p w14:paraId="17039F46" w14:textId="77777777" w:rsidR="00A64F62" w:rsidRDefault="00A64F62" w:rsidP="00A64F62">
      <w:r w:rsidRPr="008D6935">
        <w:t>import:</w:t>
      </w:r>
      <w:r w:rsidRPr="008D6935">
        <w:rPr>
          <w:rFonts w:ascii="宋体" w:eastAsia="宋体" w:hAnsi="宋体" w:cs="宋体" w:hint="eastAsia"/>
        </w:rPr>
        <w:t>该语</w:t>
      </w:r>
      <w:r w:rsidRPr="008D6935">
        <w:rPr>
          <w:rFonts w:hint="eastAsia"/>
        </w:rPr>
        <w:t>句把包或</w:t>
      </w:r>
      <w:r w:rsidRPr="008D6935">
        <w:rPr>
          <w:rFonts w:ascii="宋体" w:eastAsia="宋体" w:hAnsi="宋体" w:cs="宋体" w:hint="eastAsia"/>
        </w:rPr>
        <w:t>类导</w:t>
      </w:r>
      <w:r w:rsidRPr="008D6935">
        <w:rPr>
          <w:rFonts w:hint="eastAsia"/>
        </w:rPr>
        <w:t>入到代</w:t>
      </w:r>
      <w:r w:rsidRPr="008D6935">
        <w:rPr>
          <w:rFonts w:ascii="宋体" w:eastAsia="宋体" w:hAnsi="宋体" w:cs="宋体" w:hint="eastAsia"/>
        </w:rPr>
        <w:t>码</w:t>
      </w:r>
    </w:p>
    <w:p w14:paraId="0102110F" w14:textId="77777777" w:rsidR="00A64F62" w:rsidRDefault="00A64F62" w:rsidP="00A64F62">
      <w:r w:rsidRPr="008D6935">
        <w:t>package:</w:t>
      </w:r>
      <w:r w:rsidRPr="008D6935">
        <w:rPr>
          <w:rFonts w:hint="eastAsia"/>
        </w:rPr>
        <w:t>指出源文件中的所有</w:t>
      </w:r>
      <w:r w:rsidRPr="008D6935">
        <w:rPr>
          <w:rFonts w:ascii="宋体" w:eastAsia="宋体" w:hAnsi="宋体" w:cs="宋体" w:hint="eastAsia"/>
        </w:rPr>
        <w:t>类</w:t>
      </w:r>
      <w:r>
        <w:rPr>
          <w:rFonts w:hint="eastAsia"/>
        </w:rPr>
        <w:t>属于哪个包</w:t>
      </w:r>
    </w:p>
    <w:p w14:paraId="47550AA5" w14:textId="77777777" w:rsidR="00A64F62" w:rsidRDefault="00A64F62" w:rsidP="00A64F62"/>
    <w:p w14:paraId="24863D80" w14:textId="77777777" w:rsidR="00A64F62" w:rsidRDefault="00A64F62" w:rsidP="00A64F62">
      <w:pPr>
        <w:pStyle w:val="Heading3"/>
      </w:pPr>
      <w:r>
        <w:rPr>
          <w:rFonts w:hint="eastAsia"/>
        </w:rPr>
        <w:t>原始</w:t>
      </w:r>
      <w:r>
        <w:rPr>
          <w:rFonts w:ascii="宋体" w:eastAsia="宋体" w:hAnsi="宋体" w:hint="eastAsia"/>
        </w:rPr>
        <w:t>类</w:t>
      </w:r>
      <w:r>
        <w:rPr>
          <w:rFonts w:hint="eastAsia"/>
        </w:rPr>
        <w:t>型</w:t>
      </w:r>
    </w:p>
    <w:p w14:paraId="4CF22979" w14:textId="77777777" w:rsidR="00A64F62" w:rsidRDefault="00A64F62" w:rsidP="00A64F62"/>
    <w:p w14:paraId="012DD5DC" w14:textId="77777777" w:rsidR="00A64F62" w:rsidRDefault="00A64F62" w:rsidP="00A64F62">
      <w:r w:rsidRPr="00EC6AB3">
        <w:t>boolean:</w:t>
      </w:r>
      <w:r w:rsidRPr="00EC6AB3">
        <w:rPr>
          <w:rFonts w:hint="eastAsia"/>
        </w:rPr>
        <w:t>表示</w:t>
      </w:r>
      <w:r w:rsidRPr="00EC6AB3">
        <w:t>true</w:t>
      </w:r>
      <w:r w:rsidRPr="00EC6AB3">
        <w:rPr>
          <w:rFonts w:hint="eastAsia"/>
        </w:rPr>
        <w:t>或</w:t>
      </w:r>
      <w:r w:rsidRPr="00EC6AB3">
        <w:t>false</w:t>
      </w:r>
      <w:r w:rsidRPr="00EC6AB3">
        <w:rPr>
          <w:rFonts w:hint="eastAsia"/>
        </w:rPr>
        <w:t>的</w:t>
      </w:r>
      <w:r w:rsidRPr="00EC6AB3">
        <w:rPr>
          <w:rFonts w:ascii="宋体" w:eastAsia="宋体" w:hAnsi="宋体" w:cs="宋体" w:hint="eastAsia"/>
        </w:rPr>
        <w:t>值</w:t>
      </w:r>
    </w:p>
    <w:p w14:paraId="567216A9" w14:textId="77777777" w:rsidR="00A64F62" w:rsidRDefault="00A64F62" w:rsidP="00A64F62">
      <w:r w:rsidRPr="00EC6AB3">
        <w:t>byte: 8</w:t>
      </w:r>
      <w:r w:rsidRPr="00EC6AB3">
        <w:rPr>
          <w:rFonts w:hint="eastAsia"/>
        </w:rPr>
        <w:t>位整数</w:t>
      </w:r>
      <w:r w:rsidRPr="00EC6AB3">
        <w:t>(</w:t>
      </w:r>
      <w:r w:rsidRPr="00EC6AB3">
        <w:rPr>
          <w:rFonts w:hint="eastAsia"/>
        </w:rPr>
        <w:t>有符号</w:t>
      </w:r>
      <w:r>
        <w:t>);</w:t>
      </w:r>
    </w:p>
    <w:p w14:paraId="71DC4502" w14:textId="77777777" w:rsidR="00A64F62" w:rsidRDefault="00A64F62" w:rsidP="00A64F62">
      <w:r w:rsidRPr="00EC6AB3">
        <w:t>char:</w:t>
      </w:r>
      <w:r w:rsidRPr="00EC6AB3">
        <w:rPr>
          <w:rFonts w:ascii="宋体" w:eastAsia="宋体" w:hAnsi="宋体" w:cs="宋体" w:hint="eastAsia"/>
        </w:rPr>
        <w:t>单</w:t>
      </w:r>
      <w:r w:rsidRPr="00EC6AB3">
        <w:rPr>
          <w:rFonts w:hint="eastAsia"/>
        </w:rPr>
        <w:t>个</w:t>
      </w:r>
      <w:r w:rsidRPr="00EC6AB3">
        <w:t>Unicode</w:t>
      </w:r>
      <w:r w:rsidRPr="00EC6AB3">
        <w:rPr>
          <w:rFonts w:hint="eastAsia"/>
        </w:rPr>
        <w:t>字符</w:t>
      </w:r>
      <w:r w:rsidRPr="00EC6AB3">
        <w:t>06</w:t>
      </w:r>
      <w:r w:rsidRPr="00EC6AB3">
        <w:rPr>
          <w:rFonts w:hint="eastAsia"/>
        </w:rPr>
        <w:t>位无符号</w:t>
      </w:r>
      <w:r>
        <w:t>);</w:t>
      </w:r>
    </w:p>
    <w:p w14:paraId="2A504D72" w14:textId="77777777" w:rsidR="00A64F62" w:rsidRDefault="00A64F62" w:rsidP="00A64F62">
      <w:r w:rsidRPr="00EC6AB3">
        <w:t>double: 64</w:t>
      </w:r>
      <w:r w:rsidRPr="00EC6AB3">
        <w:rPr>
          <w:rFonts w:hint="eastAsia"/>
        </w:rPr>
        <w:t>位浮点数</w:t>
      </w:r>
      <w:r w:rsidRPr="00EC6AB3">
        <w:t>(</w:t>
      </w:r>
      <w:r w:rsidRPr="00EC6AB3">
        <w:rPr>
          <w:rFonts w:hint="eastAsia"/>
        </w:rPr>
        <w:t>有符号</w:t>
      </w:r>
      <w:r>
        <w:t>);</w:t>
      </w:r>
    </w:p>
    <w:p w14:paraId="65B7E1A8" w14:textId="77777777" w:rsidR="00A64F62" w:rsidRDefault="00A64F62" w:rsidP="00A64F62">
      <w:r w:rsidRPr="00EC6AB3">
        <w:t>float: 32</w:t>
      </w:r>
      <w:r w:rsidRPr="00EC6AB3">
        <w:rPr>
          <w:rFonts w:hint="eastAsia"/>
        </w:rPr>
        <w:t>位浮点数</w:t>
      </w:r>
      <w:r w:rsidRPr="00EC6AB3">
        <w:t>(</w:t>
      </w:r>
      <w:r w:rsidRPr="00EC6AB3">
        <w:rPr>
          <w:rFonts w:hint="eastAsia"/>
        </w:rPr>
        <w:t>有符号</w:t>
      </w:r>
      <w:r>
        <w:t>);</w:t>
      </w:r>
    </w:p>
    <w:p w14:paraId="5A58E2AA" w14:textId="77777777" w:rsidR="00A64F62" w:rsidRDefault="00A64F62" w:rsidP="00A64F62">
      <w:r w:rsidRPr="00EC6AB3">
        <w:t>int: 32</w:t>
      </w:r>
      <w:r w:rsidRPr="00EC6AB3">
        <w:rPr>
          <w:rFonts w:hint="eastAsia"/>
        </w:rPr>
        <w:t>位整数</w:t>
      </w:r>
      <w:r w:rsidRPr="00EC6AB3">
        <w:t>(</w:t>
      </w:r>
      <w:r w:rsidRPr="00EC6AB3">
        <w:rPr>
          <w:rFonts w:hint="eastAsia"/>
        </w:rPr>
        <w:t>有符号</w:t>
      </w:r>
      <w:r>
        <w:t>);</w:t>
      </w:r>
    </w:p>
    <w:p w14:paraId="1EFC7E88" w14:textId="77777777" w:rsidR="00A64F62" w:rsidRDefault="00A64F62" w:rsidP="00A64F62">
      <w:r w:rsidRPr="00EC6AB3">
        <w:t>long: 64</w:t>
      </w:r>
      <w:r w:rsidRPr="00EC6AB3">
        <w:rPr>
          <w:rFonts w:hint="eastAsia"/>
        </w:rPr>
        <w:t>位整数</w:t>
      </w:r>
      <w:r w:rsidRPr="00EC6AB3">
        <w:t>(</w:t>
      </w:r>
      <w:r w:rsidRPr="00EC6AB3">
        <w:rPr>
          <w:rFonts w:hint="eastAsia"/>
        </w:rPr>
        <w:t>有符号</w:t>
      </w:r>
      <w:r>
        <w:t>);</w:t>
      </w:r>
    </w:p>
    <w:p w14:paraId="578EFB06" w14:textId="77777777" w:rsidR="00A64F62" w:rsidRDefault="00A64F62" w:rsidP="00A64F62">
      <w:r w:rsidRPr="00EC6AB3">
        <w:t>short: 16</w:t>
      </w:r>
      <w:r w:rsidRPr="00EC6AB3">
        <w:rPr>
          <w:rFonts w:hint="eastAsia"/>
        </w:rPr>
        <w:t>位整数</w:t>
      </w:r>
      <w:r w:rsidRPr="00EC6AB3">
        <w:t>(</w:t>
      </w:r>
      <w:r w:rsidRPr="00EC6AB3">
        <w:rPr>
          <w:rFonts w:hint="eastAsia"/>
        </w:rPr>
        <w:t>有符号</w:t>
      </w:r>
      <w:r w:rsidRPr="00EC6AB3">
        <w:t>)</w:t>
      </w:r>
      <w:r w:rsidRPr="00EC6AB3">
        <w:rPr>
          <w:rFonts w:hint="eastAsia"/>
        </w:rPr>
        <w:t>。</w:t>
      </w:r>
    </w:p>
    <w:p w14:paraId="23410A4B" w14:textId="77777777" w:rsidR="00A64F62" w:rsidRDefault="00A64F62" w:rsidP="00A64F62"/>
    <w:p w14:paraId="1134B56B" w14:textId="77777777" w:rsidR="00A64F62" w:rsidRDefault="00A64F62" w:rsidP="00A64F62">
      <w:pPr>
        <w:pStyle w:val="Heading3"/>
      </w:pPr>
      <w:r>
        <w:rPr>
          <w:rFonts w:ascii="宋体" w:eastAsia="宋体" w:hAnsi="宋体" w:hint="eastAsia"/>
        </w:rPr>
        <w:lastRenderedPageBreak/>
        <w:t>变</w:t>
      </w:r>
      <w:r>
        <w:rPr>
          <w:rFonts w:hint="eastAsia"/>
        </w:rPr>
        <w:t>量关</w:t>
      </w:r>
      <w:r>
        <w:rPr>
          <w:rFonts w:ascii="宋体" w:eastAsia="宋体" w:hAnsi="宋体" w:hint="eastAsia"/>
        </w:rPr>
        <w:t>键</w:t>
      </w:r>
      <w:r>
        <w:rPr>
          <w:rFonts w:hint="eastAsia"/>
        </w:rPr>
        <w:t>字</w:t>
      </w:r>
    </w:p>
    <w:p w14:paraId="2E207901" w14:textId="77777777" w:rsidR="00A64F62" w:rsidRDefault="00A64F62" w:rsidP="00A64F62">
      <w:r w:rsidRPr="00EC6AB3">
        <w:t>super:</w:t>
      </w:r>
      <w:r w:rsidRPr="00EC6AB3">
        <w:rPr>
          <w:rFonts w:hint="eastAsia"/>
        </w:rPr>
        <w:t>引用直接父</w:t>
      </w:r>
      <w:r w:rsidRPr="00EC6AB3">
        <w:rPr>
          <w:rFonts w:ascii="宋体" w:eastAsia="宋体" w:hAnsi="宋体" w:cs="宋体" w:hint="eastAsia"/>
        </w:rPr>
        <w:t>类</w:t>
      </w:r>
      <w:r w:rsidRPr="00EC6AB3">
        <w:rPr>
          <w:rFonts w:hint="eastAsia"/>
        </w:rPr>
        <w:t>的引用</w:t>
      </w:r>
      <w:r w:rsidRPr="00EC6AB3">
        <w:rPr>
          <w:rFonts w:ascii="宋体" w:eastAsia="宋体" w:hAnsi="宋体" w:cs="宋体" w:hint="eastAsia"/>
        </w:rPr>
        <w:t>变</w:t>
      </w:r>
      <w:r w:rsidRPr="00EC6AB3">
        <w:rPr>
          <w:rFonts w:hint="eastAsia"/>
        </w:rPr>
        <w:t>量</w:t>
      </w:r>
    </w:p>
    <w:p w14:paraId="2ECED882" w14:textId="77777777" w:rsidR="00A64F62" w:rsidRDefault="00A64F62" w:rsidP="00A64F62">
      <w:r w:rsidRPr="00EC6AB3">
        <w:t>this:</w:t>
      </w:r>
      <w:r w:rsidRPr="00EC6AB3">
        <w:rPr>
          <w:rFonts w:hint="eastAsia"/>
        </w:rPr>
        <w:t>引用</w:t>
      </w:r>
      <w:r w:rsidRPr="00EC6AB3">
        <w:rPr>
          <w:rFonts w:ascii="宋体" w:eastAsia="宋体" w:hAnsi="宋体" w:cs="宋体" w:hint="eastAsia"/>
        </w:rPr>
        <w:t>对</w:t>
      </w:r>
      <w:r w:rsidRPr="00EC6AB3">
        <w:rPr>
          <w:rFonts w:hint="eastAsia"/>
        </w:rPr>
        <w:t>象当前</w:t>
      </w:r>
      <w:r w:rsidRPr="00EC6AB3">
        <w:rPr>
          <w:rFonts w:ascii="宋体" w:eastAsia="宋体" w:hAnsi="宋体" w:cs="宋体" w:hint="eastAsia"/>
        </w:rPr>
        <w:t>实</w:t>
      </w:r>
      <w:r w:rsidRPr="00EC6AB3">
        <w:rPr>
          <w:rFonts w:hint="eastAsia"/>
        </w:rPr>
        <w:t>例的引用</w:t>
      </w:r>
      <w:r w:rsidRPr="00EC6AB3"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</w:t>
      </w:r>
    </w:p>
    <w:p w14:paraId="5054AF18" w14:textId="77777777" w:rsidR="00A64F62" w:rsidRDefault="00A64F62" w:rsidP="00A64F62">
      <w:pPr>
        <w:pStyle w:val="Heading3"/>
      </w:pPr>
      <w:r>
        <w:rPr>
          <w:rFonts w:hint="eastAsia"/>
        </w:rPr>
        <w:t>无返回</w:t>
      </w:r>
      <w:r>
        <w:rPr>
          <w:rFonts w:ascii="宋体" w:eastAsia="宋体" w:hAnsi="宋体" w:hint="eastAsia"/>
        </w:rPr>
        <w:t>类</w:t>
      </w:r>
      <w:r>
        <w:rPr>
          <w:rFonts w:hint="eastAsia"/>
        </w:rPr>
        <w:t>型</w:t>
      </w:r>
    </w:p>
    <w:p w14:paraId="5BCE0A94" w14:textId="77777777" w:rsidR="00A64F62" w:rsidRDefault="00A64F62" w:rsidP="00A64F62">
      <w:r>
        <w:rPr>
          <w:rFonts w:hint="eastAsia"/>
        </w:rPr>
        <w:t>void</w:t>
      </w:r>
    </w:p>
    <w:p w14:paraId="0A78A7F6" w14:textId="77777777" w:rsidR="00A64F62" w:rsidRDefault="00A64F62" w:rsidP="00A64F62">
      <w:pPr>
        <w:pStyle w:val="Heading3"/>
      </w:pPr>
      <w:r>
        <w:rPr>
          <w:rFonts w:hint="eastAsia"/>
        </w:rPr>
        <w:t>未使用的保留关</w:t>
      </w:r>
      <w:r>
        <w:rPr>
          <w:rFonts w:ascii="宋体" w:eastAsia="宋体" w:hAnsi="宋体" w:hint="eastAsia"/>
        </w:rPr>
        <w:t>键</w:t>
      </w:r>
      <w:r>
        <w:rPr>
          <w:rFonts w:hint="eastAsia"/>
        </w:rPr>
        <w:t>字</w:t>
      </w:r>
    </w:p>
    <w:p w14:paraId="51D033D3" w14:textId="77777777" w:rsidR="00A64F62" w:rsidRDefault="00A64F62" w:rsidP="00A64F62">
      <w:r>
        <w:rPr>
          <w:rFonts w:hint="eastAsia"/>
        </w:rPr>
        <w:t>goto</w:t>
      </w:r>
    </w:p>
    <w:p w14:paraId="3B610CFB" w14:textId="77777777" w:rsidR="00A64F62" w:rsidRPr="00EC6AB3" w:rsidRDefault="00A64F62" w:rsidP="00A64F62">
      <w:r>
        <w:rPr>
          <w:rFonts w:hint="eastAsia"/>
        </w:rPr>
        <w:t>const</w:t>
      </w:r>
    </w:p>
    <w:p w14:paraId="72E34868" w14:textId="77777777" w:rsidR="00A64F62" w:rsidRDefault="00A64F62" w:rsidP="00DE4EDE">
      <w:pPr>
        <w:rPr>
          <w:rFonts w:ascii="宋体" w:eastAsia="宋体" w:hAnsi="宋体" w:cs="宋体"/>
        </w:rPr>
      </w:pPr>
    </w:p>
    <w:p w14:paraId="3706288E" w14:textId="21D2F20F" w:rsidR="00DE4EDE" w:rsidRDefault="00DE4EDE" w:rsidP="00DE4EDE">
      <w:pPr>
        <w:pStyle w:val="Heading1"/>
      </w:pPr>
      <w:r w:rsidRPr="00DE4EDE">
        <w:rPr>
          <w:rFonts w:hint="eastAsia"/>
        </w:rPr>
        <w:t>声明与</w:t>
      </w:r>
      <w:r w:rsidRPr="00DE4EDE">
        <w:rPr>
          <w:rFonts w:ascii="宋体" w:eastAsia="宋体" w:hAnsi="宋体" w:cs="宋体" w:hint="eastAsia"/>
        </w:rPr>
        <w:t>访问</w:t>
      </w:r>
      <w:r w:rsidRPr="00DE4EDE">
        <w:rPr>
          <w:rFonts w:hint="eastAsia"/>
        </w:rPr>
        <w:t>控制</w:t>
      </w:r>
    </w:p>
    <w:p w14:paraId="1DFA7574" w14:textId="166CEA53" w:rsidR="00DE4EDE" w:rsidRDefault="004A44F5" w:rsidP="00C312DA">
      <w:pPr>
        <w:pStyle w:val="Heading3"/>
      </w:pPr>
      <w:r>
        <w:t>Identifiers and Keywords</w:t>
      </w:r>
    </w:p>
    <w:p w14:paraId="36A068EB" w14:textId="34B44785" w:rsidR="001A2975" w:rsidRDefault="001A2975" w:rsidP="00CF1F71">
      <w:pPr>
        <w:rPr>
          <w:ins w:id="20" w:author="Mead Lai" w:date="2013-02-01T15:27:00Z"/>
          <w:rFonts w:ascii="Arial" w:hAnsi="Arial" w:cs="Arial"/>
        </w:rPr>
      </w:pPr>
    </w:p>
    <w:p w14:paraId="2C85D724" w14:textId="77777777" w:rsidR="009664FA" w:rsidRDefault="00724A2F" w:rsidP="00DE4EDE">
      <w:pPr>
        <w:rPr>
          <w:ins w:id="21" w:author="Mead Lai" w:date="2013-02-01T15:28:00Z"/>
          <w:rFonts w:ascii="Arial" w:hAnsi="Arial" w:cs="Arial"/>
        </w:rPr>
      </w:pPr>
      <w:ins w:id="22" w:author="Mead Lai" w:date="2013-02-01T15:27:00Z">
        <w:r>
          <w:rPr>
            <w:rFonts w:ascii="宋体" w:eastAsia="宋体" w:hAnsi="宋体" w:cs="宋体" w:hint="eastAsia"/>
          </w:rPr>
          <w:t>命名</w:t>
        </w:r>
        <w:r w:rsidR="002351BD" w:rsidRPr="002351BD">
          <w:rPr>
            <w:rFonts w:ascii="Arial" w:hAnsi="Arial" w:cs="Arial"/>
          </w:rPr>
          <w:t>:</w:t>
        </w:r>
      </w:ins>
    </w:p>
    <w:p w14:paraId="51C755B5" w14:textId="3EE8B217" w:rsidR="009664FA" w:rsidRDefault="002351BD" w:rsidP="00DE4EDE">
      <w:pPr>
        <w:rPr>
          <w:ins w:id="23" w:author="Mead Lai" w:date="2013-02-01T15:28:00Z"/>
          <w:rFonts w:ascii="Arial" w:hAnsi="Arial" w:cs="Arial"/>
        </w:rPr>
      </w:pPr>
      <w:ins w:id="24" w:author="Mead Lai" w:date="2013-02-01T15:27:00Z">
        <w:r w:rsidRPr="002351BD">
          <w:rPr>
            <w:rFonts w:ascii="Arial" w:hAnsi="Arial" w:cs="Arial" w:hint="eastAsia"/>
          </w:rPr>
          <w:t>第一个字符必</w:t>
        </w:r>
        <w:r w:rsidRPr="002351BD">
          <w:rPr>
            <w:rFonts w:ascii="宋体" w:eastAsia="宋体" w:hAnsi="宋体" w:cs="宋体" w:hint="eastAsia"/>
          </w:rPr>
          <w:t>须</w:t>
        </w:r>
        <w:r w:rsidRPr="002351BD">
          <w:rPr>
            <w:rFonts w:ascii="Arial" w:hAnsi="Arial" w:cs="Arial" w:hint="eastAsia"/>
          </w:rPr>
          <w:t>是</w:t>
        </w:r>
      </w:ins>
      <w:ins w:id="25" w:author="Mead Lai" w:date="2013-02-01T15:28:00Z">
        <w:r w:rsidR="00961A88">
          <w:rPr>
            <w:rFonts w:ascii="宋体" w:eastAsia="宋体" w:hAnsi="宋体" w:cs="宋体" w:hint="eastAsia"/>
          </w:rPr>
          <w:t>美元符号</w:t>
        </w:r>
      </w:ins>
      <w:ins w:id="26" w:author="Mead Lai" w:date="2013-02-01T15:29:00Z">
        <w:r w:rsidR="00961A88">
          <w:rPr>
            <w:rFonts w:ascii="宋体" w:eastAsia="宋体" w:hAnsi="宋体" w:cs="宋体" w:hint="eastAsia"/>
          </w:rPr>
          <w:t>(</w:t>
        </w:r>
        <w:r w:rsidR="00961A88">
          <w:rPr>
            <w:rFonts w:ascii="Arial" w:hAnsi="Arial" w:cs="Arial"/>
          </w:rPr>
          <w:t>$)</w:t>
        </w:r>
      </w:ins>
      <w:ins w:id="27" w:author="Mead Lai" w:date="2013-02-01T15:28:00Z">
        <w:r w:rsidR="00961A88">
          <w:rPr>
            <w:rFonts w:ascii="宋体" w:eastAsia="宋体" w:hAnsi="宋体" w:cs="宋体" w:hint="eastAsia"/>
          </w:rPr>
          <w:t>,下划线</w:t>
        </w:r>
      </w:ins>
      <w:ins w:id="28" w:author="Mead Lai" w:date="2013-02-01T15:29:00Z">
        <w:r w:rsidR="00961A88">
          <w:rPr>
            <w:rFonts w:ascii="Arial" w:hAnsi="Arial" w:cs="Arial"/>
          </w:rPr>
          <w:t>(_)</w:t>
        </w:r>
      </w:ins>
      <w:ins w:id="29" w:author="Mead Lai" w:date="2013-02-01T15:28:00Z">
        <w:r w:rsidR="00961A88">
          <w:rPr>
            <w:rFonts w:ascii="宋体" w:eastAsia="宋体" w:hAnsi="宋体" w:cs="宋体" w:hint="eastAsia"/>
          </w:rPr>
          <w:t>或者字母</w:t>
        </w:r>
      </w:ins>
      <w:ins w:id="30" w:author="Mead Lai" w:date="2013-02-01T15:29:00Z">
        <w:r w:rsidR="00961A88">
          <w:rPr>
            <w:rFonts w:ascii="Arial" w:hAnsi="Arial" w:cs="Arial"/>
          </w:rPr>
          <w:t xml:space="preserve"> </w:t>
        </w:r>
      </w:ins>
    </w:p>
    <w:p w14:paraId="35994016" w14:textId="77777777" w:rsidR="009664FA" w:rsidRDefault="002351BD" w:rsidP="00DE4EDE">
      <w:pPr>
        <w:rPr>
          <w:ins w:id="31" w:author="Mead Lai" w:date="2013-02-01T15:28:00Z"/>
          <w:rFonts w:ascii="Arial" w:hAnsi="Arial" w:cs="Arial"/>
        </w:rPr>
      </w:pPr>
      <w:ins w:id="32" w:author="Mead Lai" w:date="2013-02-01T15:27:00Z">
        <w:r w:rsidRPr="002351BD">
          <w:rPr>
            <w:rFonts w:ascii="Arial" w:hAnsi="Arial" w:cs="Arial" w:hint="eastAsia"/>
          </w:rPr>
          <w:t>字符后面可以跟数字或者字符</w:t>
        </w:r>
      </w:ins>
    </w:p>
    <w:p w14:paraId="4BD6F3AF" w14:textId="77777777" w:rsidR="009664FA" w:rsidRDefault="002351BD" w:rsidP="00DE4EDE">
      <w:pPr>
        <w:rPr>
          <w:ins w:id="33" w:author="Mead Lai" w:date="2013-02-01T15:28:00Z"/>
          <w:rFonts w:ascii="Arial" w:hAnsi="Arial" w:cs="Arial"/>
        </w:rPr>
      </w:pPr>
      <w:ins w:id="34" w:author="Mead Lai" w:date="2013-02-01T15:27:00Z">
        <w:r w:rsidRPr="002351BD">
          <w:rPr>
            <w:rFonts w:ascii="Arial" w:hAnsi="Arial" w:cs="Arial" w:hint="eastAsia"/>
          </w:rPr>
          <w:t>无法使用关</w:t>
        </w:r>
        <w:r w:rsidRPr="002351BD">
          <w:rPr>
            <w:rFonts w:ascii="宋体" w:eastAsia="宋体" w:hAnsi="宋体" w:cs="宋体" w:hint="eastAsia"/>
          </w:rPr>
          <w:t>键</w:t>
        </w:r>
        <w:r w:rsidRPr="002351BD">
          <w:rPr>
            <w:rFonts w:ascii="Arial" w:hAnsi="Arial" w:cs="Arial" w:hint="eastAsia"/>
          </w:rPr>
          <w:t>字作</w:t>
        </w:r>
        <w:r w:rsidRPr="002351BD">
          <w:rPr>
            <w:rFonts w:ascii="宋体" w:eastAsia="宋体" w:hAnsi="宋体" w:cs="宋体" w:hint="eastAsia"/>
          </w:rPr>
          <w:t>为变</w:t>
        </w:r>
        <w:r w:rsidRPr="002351BD">
          <w:rPr>
            <w:rFonts w:ascii="Arial" w:hAnsi="Arial" w:cs="Arial" w:hint="eastAsia"/>
          </w:rPr>
          <w:t>量</w:t>
        </w:r>
      </w:ins>
    </w:p>
    <w:p w14:paraId="438C9E1D" w14:textId="55FA8BA4" w:rsidR="00D179C7" w:rsidRPr="000029C0" w:rsidDel="00857A68" w:rsidRDefault="002351BD" w:rsidP="00DE4EDE">
      <w:pPr>
        <w:rPr>
          <w:del w:id="35" w:author="Mead Lai" w:date="2013-02-01T18:52:00Z"/>
          <w:rFonts w:ascii="宋体" w:eastAsia="宋体" w:hAnsi="宋体" w:cs="宋体"/>
        </w:rPr>
      </w:pPr>
      <w:ins w:id="36" w:author="Mead Lai" w:date="2013-02-01T15:27:00Z">
        <w:r w:rsidRPr="002351BD">
          <w:rPr>
            <w:rFonts w:ascii="宋体" w:eastAsia="宋体" w:hAnsi="宋体" w:cs="宋体" w:hint="eastAsia"/>
          </w:rPr>
          <w:t>变</w:t>
        </w:r>
        <w:r w:rsidRPr="002351BD">
          <w:rPr>
            <w:rFonts w:ascii="Arial" w:hAnsi="Arial" w:cs="Arial" w:hint="eastAsia"/>
          </w:rPr>
          <w:t>量是大小写敏感的</w:t>
        </w:r>
        <w:r w:rsidRPr="002351BD">
          <w:rPr>
            <w:rFonts w:ascii="Arial" w:hAnsi="Arial" w:cs="Arial"/>
          </w:rPr>
          <w:t>.</w:t>
        </w:r>
      </w:ins>
    </w:p>
    <w:p w14:paraId="049A9109" w14:textId="77777777" w:rsidR="00D179C7" w:rsidDel="00857A68" w:rsidRDefault="00D179C7" w:rsidP="00DE4EDE">
      <w:pPr>
        <w:rPr>
          <w:del w:id="37" w:author="Mead Lai" w:date="2013-02-01T18:52:00Z"/>
          <w:rFonts w:ascii="Arial" w:hAnsi="Arial" w:cs="Arial"/>
        </w:rPr>
      </w:pPr>
    </w:p>
    <w:p w14:paraId="38BAB939" w14:textId="77777777" w:rsidR="00D179C7" w:rsidDel="00857A68" w:rsidRDefault="00D179C7" w:rsidP="00DE4EDE">
      <w:pPr>
        <w:rPr>
          <w:del w:id="38" w:author="Mead Lai" w:date="2013-02-01T18:52:00Z"/>
          <w:rFonts w:ascii="Arial" w:hAnsi="Arial" w:cs="Arial"/>
        </w:rPr>
      </w:pPr>
    </w:p>
    <w:p w14:paraId="6E6086F6" w14:textId="77777777" w:rsidR="00D179C7" w:rsidDel="00857A68" w:rsidRDefault="00D179C7" w:rsidP="00DE4EDE">
      <w:pPr>
        <w:rPr>
          <w:del w:id="39" w:author="Mead Lai" w:date="2013-02-01T18:52:00Z"/>
          <w:rFonts w:ascii="Arial" w:hAnsi="Arial" w:cs="Arial"/>
        </w:rPr>
      </w:pPr>
    </w:p>
    <w:p w14:paraId="0826819C" w14:textId="77777777" w:rsidR="00D179C7" w:rsidDel="00857A68" w:rsidRDefault="00D179C7" w:rsidP="00DE4EDE">
      <w:pPr>
        <w:rPr>
          <w:del w:id="40" w:author="Mead Lai" w:date="2013-02-01T18:52:00Z"/>
          <w:rFonts w:ascii="Arial" w:hAnsi="Arial" w:cs="Arial"/>
        </w:rPr>
      </w:pPr>
    </w:p>
    <w:p w14:paraId="4846E310" w14:textId="77777777" w:rsidR="00D179C7" w:rsidDel="00857A68" w:rsidRDefault="00D179C7" w:rsidP="00DE4EDE">
      <w:pPr>
        <w:rPr>
          <w:del w:id="41" w:author="Mead Lai" w:date="2013-02-01T18:52:00Z"/>
          <w:rFonts w:ascii="Arial" w:hAnsi="Arial" w:cs="Arial"/>
        </w:rPr>
      </w:pPr>
    </w:p>
    <w:p w14:paraId="6281A8CA" w14:textId="77777777" w:rsidR="00D179C7" w:rsidDel="00857A68" w:rsidRDefault="00D179C7" w:rsidP="00DE4EDE">
      <w:pPr>
        <w:rPr>
          <w:del w:id="42" w:author="Mead Lai" w:date="2013-02-01T18:52:00Z"/>
          <w:rFonts w:ascii="Arial" w:hAnsi="Arial" w:cs="Arial"/>
        </w:rPr>
      </w:pPr>
    </w:p>
    <w:p w14:paraId="23352E44" w14:textId="77777777" w:rsidR="00D179C7" w:rsidDel="00857A68" w:rsidRDefault="00D179C7" w:rsidP="00DE4EDE">
      <w:pPr>
        <w:rPr>
          <w:del w:id="43" w:author="Mead Lai" w:date="2013-02-01T18:52:00Z"/>
          <w:rFonts w:ascii="Arial" w:hAnsi="Arial" w:cs="Arial"/>
        </w:rPr>
      </w:pPr>
    </w:p>
    <w:p w14:paraId="4A3CBB39" w14:textId="77777777" w:rsidR="00D179C7" w:rsidDel="00857A68" w:rsidRDefault="00D179C7" w:rsidP="00DE4EDE">
      <w:pPr>
        <w:rPr>
          <w:del w:id="44" w:author="Mead Lai" w:date="2013-02-01T18:52:00Z"/>
          <w:rFonts w:ascii="Arial" w:hAnsi="Arial" w:cs="Arial"/>
        </w:rPr>
      </w:pPr>
    </w:p>
    <w:p w14:paraId="16E74F5A" w14:textId="77777777" w:rsidR="00D179C7" w:rsidDel="00857A68" w:rsidRDefault="00D179C7" w:rsidP="00DE4EDE">
      <w:pPr>
        <w:rPr>
          <w:del w:id="45" w:author="Mead Lai" w:date="2013-02-01T18:52:00Z"/>
          <w:rFonts w:ascii="Arial" w:hAnsi="Arial" w:cs="Arial"/>
        </w:rPr>
      </w:pPr>
    </w:p>
    <w:p w14:paraId="42DBFAC6" w14:textId="77777777" w:rsidR="00D179C7" w:rsidDel="00857A68" w:rsidRDefault="00D179C7" w:rsidP="00DE4EDE">
      <w:pPr>
        <w:rPr>
          <w:del w:id="46" w:author="Mead Lai" w:date="2013-02-01T18:52:00Z"/>
          <w:rFonts w:ascii="Arial" w:hAnsi="Arial" w:cs="Arial"/>
        </w:rPr>
      </w:pPr>
    </w:p>
    <w:p w14:paraId="0C3057EC" w14:textId="77777777" w:rsidR="00D179C7" w:rsidDel="00857A68" w:rsidRDefault="00D179C7" w:rsidP="00DE4EDE">
      <w:pPr>
        <w:rPr>
          <w:del w:id="47" w:author="Mead Lai" w:date="2013-02-01T18:52:00Z"/>
          <w:rFonts w:ascii="Arial" w:hAnsi="Arial" w:cs="Arial"/>
        </w:rPr>
      </w:pPr>
    </w:p>
    <w:p w14:paraId="35A9B1FB" w14:textId="77777777" w:rsidR="00D179C7" w:rsidDel="00857A68" w:rsidRDefault="00D179C7" w:rsidP="00DE4EDE">
      <w:pPr>
        <w:rPr>
          <w:del w:id="48" w:author="Mead Lai" w:date="2013-02-01T18:52:00Z"/>
          <w:rFonts w:ascii="Arial" w:hAnsi="Arial" w:cs="Arial"/>
        </w:rPr>
      </w:pPr>
    </w:p>
    <w:p w14:paraId="4A1DBB55" w14:textId="77777777" w:rsidR="00D179C7" w:rsidDel="00857A68" w:rsidRDefault="00D179C7" w:rsidP="00DE4EDE">
      <w:pPr>
        <w:rPr>
          <w:del w:id="49" w:author="Mead Lai" w:date="2013-02-01T18:52:00Z"/>
          <w:rFonts w:ascii="Arial" w:hAnsi="Arial" w:cs="Arial"/>
        </w:rPr>
      </w:pPr>
    </w:p>
    <w:p w14:paraId="5C84A3AA" w14:textId="77777777" w:rsidR="00C671BB" w:rsidDel="00857A68" w:rsidRDefault="00C671BB" w:rsidP="00DE4EDE">
      <w:pPr>
        <w:rPr>
          <w:del w:id="50" w:author="Mead Lai" w:date="2013-02-01T18:52:00Z"/>
          <w:rFonts w:ascii="Arial" w:hAnsi="Arial" w:cs="Arial"/>
        </w:rPr>
      </w:pPr>
    </w:p>
    <w:p w14:paraId="678793BC" w14:textId="77777777" w:rsidR="00C671BB" w:rsidRDefault="00C671BB" w:rsidP="00DE4EDE"/>
    <w:p w14:paraId="2D10D93F" w14:textId="7BE818FE" w:rsidR="00816921" w:rsidRDefault="00B4409B" w:rsidP="00C312DA">
      <w:pPr>
        <w:pStyle w:val="Heading3"/>
        <w:rPr>
          <w:ins w:id="51" w:author="Mead Lai" w:date="2013-02-01T15:33:00Z"/>
        </w:rPr>
      </w:pPr>
      <w:ins w:id="52" w:author="Mead Lai" w:date="2013-02-01T15:33:00Z">
        <w:r>
          <w:t>Java</w:t>
        </w:r>
      </w:ins>
      <w:r w:rsidR="00B32918">
        <w:rPr>
          <w:rFonts w:hint="eastAsia"/>
        </w:rPr>
        <w:t>命名</w:t>
      </w:r>
      <w:ins w:id="53" w:author="Mead Lai" w:date="2013-02-01T15:33:00Z">
        <w:r w:rsidRPr="00C312DA">
          <w:rPr>
            <w:rFonts w:hint="eastAsia"/>
          </w:rPr>
          <w:t>规</w:t>
        </w:r>
        <w:r>
          <w:rPr>
            <w:rFonts w:hint="eastAsia"/>
          </w:rPr>
          <w:t>范</w:t>
        </w:r>
      </w:ins>
    </w:p>
    <w:p w14:paraId="0BF51574" w14:textId="7AED09A0" w:rsidR="006A4F5C" w:rsidRPr="006A4F5C" w:rsidRDefault="006A4F5C" w:rsidP="002027CD">
      <w:ins w:id="54" w:author="Mead Lai" w:date="2013-02-01T15:34:00Z">
        <w:r>
          <w:rPr>
            <w:rFonts w:ascii="宋体" w:eastAsia="宋体" w:hAnsi="宋体" w:cs="宋体" w:hint="eastAsia"/>
          </w:rPr>
          <w:t>类</w:t>
        </w:r>
        <w:r>
          <w:rPr>
            <w:rFonts w:hint="eastAsia"/>
          </w:rPr>
          <w:t>名</w:t>
        </w:r>
      </w:ins>
      <w:ins w:id="55" w:author="Mead Lai" w:date="2013-02-01T15:35:00Z">
        <w:r w:rsidR="00B3424D">
          <w:rPr>
            <w:rFonts w:hint="eastAsia"/>
          </w:rPr>
          <w:t>,</w:t>
        </w:r>
      </w:ins>
      <w:ins w:id="56" w:author="Mead Lai" w:date="2013-02-01T15:34:00Z">
        <w:r>
          <w:rPr>
            <w:rFonts w:hint="eastAsia"/>
          </w:rPr>
          <w:t>第一个字符需要大写</w:t>
        </w:r>
        <w:r>
          <w:t>,</w:t>
        </w:r>
        <w:r>
          <w:rPr>
            <w:rFonts w:hint="eastAsia"/>
          </w:rPr>
          <w:t>后面的使用</w:t>
        </w:r>
        <w:r>
          <w:rPr>
            <w:rFonts w:ascii="宋体" w:eastAsia="宋体" w:hAnsi="宋体" w:cs="宋体" w:hint="eastAsia"/>
          </w:rPr>
          <w:t>驼</w:t>
        </w:r>
        <w:r>
          <w:rPr>
            <w:rFonts w:hint="eastAsia"/>
          </w:rPr>
          <w:t>峰</w:t>
        </w:r>
        <w:r>
          <w:rPr>
            <w:rFonts w:ascii="宋体" w:eastAsia="宋体" w:hAnsi="宋体" w:cs="宋体" w:hint="eastAsia"/>
          </w:rPr>
          <w:t>规则</w:t>
        </w:r>
      </w:ins>
    </w:p>
    <w:p w14:paraId="7D166808" w14:textId="42D21001" w:rsidR="00816921" w:rsidRDefault="00B3424D" w:rsidP="00F14A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ins w:id="57" w:author="Mead Lai" w:date="2013-02-01T15:34:00Z">
        <w:r>
          <w:rPr>
            <w:rFonts w:ascii="宋体" w:eastAsia="宋体" w:hAnsi="宋体" w:cs="宋体" w:hint="eastAsia"/>
          </w:rPr>
          <w:t>方法</w:t>
        </w:r>
      </w:ins>
      <w:ins w:id="58" w:author="Mead Lai" w:date="2013-02-01T15:35:00Z">
        <w:r>
          <w:rPr>
            <w:rFonts w:ascii="Courier New" w:hAnsi="Courier New" w:cs="Courier New"/>
          </w:rPr>
          <w:t>,</w:t>
        </w:r>
        <w:r w:rsidR="00515787">
          <w:rPr>
            <w:rFonts w:ascii="宋体" w:eastAsia="宋体" w:hAnsi="宋体" w:cs="宋体" w:hint="eastAsia"/>
          </w:rPr>
          <w:t>第一个字符需要小写</w:t>
        </w:r>
      </w:ins>
    </w:p>
    <w:p w14:paraId="79D986BE" w14:textId="77777777" w:rsidR="00A14DCB" w:rsidRPr="002027CD" w:rsidRDefault="00A14DCB" w:rsidP="00F14A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ins w:id="59" w:author="Mead Lai" w:date="2013-02-01T15:51:00Z"/>
          <w:rFonts w:ascii="宋体" w:eastAsia="宋体" w:hAnsi="宋体" w:cs="宋体"/>
        </w:rPr>
      </w:pPr>
      <w:ins w:id="60" w:author="Mead Lai" w:date="2013-02-01T15:50:00Z">
        <w:r>
          <w:rPr>
            <w:rFonts w:ascii="宋体" w:eastAsia="宋体" w:hAnsi="宋体" w:cs="宋体" w:hint="eastAsia"/>
            <w:b/>
            <w:bCs/>
          </w:rPr>
          <w:t>变量,驼峰方式,button</w:t>
        </w:r>
      </w:ins>
      <w:ins w:id="61" w:author="Mead Lai" w:date="2013-02-01T15:51:00Z">
        <w:r>
          <w:rPr>
            <w:rFonts w:ascii="宋体" w:eastAsia="宋体" w:hAnsi="宋体" w:cs="宋体" w:hint="eastAsia"/>
            <w:b/>
            <w:bCs/>
          </w:rPr>
          <w:t>Width</w:t>
        </w:r>
      </w:ins>
    </w:p>
    <w:p w14:paraId="42EACAE2" w14:textId="07CBF32A" w:rsidR="00B562C1" w:rsidRPr="000029C0" w:rsidRDefault="00A14DCB" w:rsidP="000029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ins w:id="62" w:author="Mead Lai" w:date="2013-02-01T15:51:00Z">
        <w:r>
          <w:rPr>
            <w:rFonts w:ascii="宋体" w:eastAsia="宋体" w:hAnsi="宋体" w:cs="宋体" w:hint="eastAsia"/>
            <w:b/>
            <w:bCs/>
          </w:rPr>
          <w:t>常量 static final MIN_HEIGHT</w:t>
        </w:r>
      </w:ins>
      <w:r w:rsidR="00816921">
        <w:rPr>
          <w:rFonts w:ascii="Courier New" w:hAnsi="Courier New" w:cs="Courier New"/>
        </w:rPr>
        <w:t> </w:t>
      </w:r>
    </w:p>
    <w:p w14:paraId="36C53953" w14:textId="5B996BDA" w:rsidR="00A14DCB" w:rsidRDefault="00B562C1" w:rsidP="00C312DA">
      <w:pPr>
        <w:pStyle w:val="Heading3"/>
        <w:rPr>
          <w:ins w:id="63" w:author="Mead Lai" w:date="2013-02-01T15:52:00Z"/>
        </w:rPr>
      </w:pPr>
      <w:r>
        <w:t xml:space="preserve">JavaBeans </w:t>
      </w:r>
      <w:r w:rsidR="00174BFD" w:rsidRPr="00C312DA">
        <w:rPr>
          <w:rFonts w:hint="eastAsia"/>
        </w:rPr>
        <w:t>规</w:t>
      </w:r>
      <w:r w:rsidR="00174BFD">
        <w:rPr>
          <w:rFonts w:hint="eastAsia"/>
        </w:rPr>
        <w:t>范</w:t>
      </w:r>
      <w:r w:rsidR="008F5F56">
        <w:t>get &amp; set</w:t>
      </w:r>
    </w:p>
    <w:p w14:paraId="743C0AFB" w14:textId="0F1C3512" w:rsidR="00A14DCB" w:rsidRDefault="00A14DCB" w:rsidP="002027CD">
      <w:pPr>
        <w:rPr>
          <w:ins w:id="64" w:author="Mead Lai" w:date="2013-02-01T15:52:00Z"/>
        </w:rPr>
      </w:pPr>
      <w:ins w:id="65" w:author="Mead Lai" w:date="2013-02-01T15:52:00Z">
        <w:r>
          <w:rPr>
            <w:rFonts w:hint="eastAsia"/>
          </w:rPr>
          <w:t>属性不是</w:t>
        </w:r>
        <w:r>
          <w:rPr>
            <w:rFonts w:hint="eastAsia"/>
          </w:rPr>
          <w:t>boolean,</w:t>
        </w:r>
        <w:r>
          <w:rPr>
            <w:rFonts w:hint="eastAsia"/>
          </w:rPr>
          <w:t>前</w:t>
        </w:r>
        <w:r>
          <w:rPr>
            <w:rFonts w:ascii="宋体" w:eastAsia="宋体" w:hAnsi="宋体" w:cs="宋体" w:hint="eastAsia"/>
          </w:rPr>
          <w:t>缀</w:t>
        </w:r>
        <w:r>
          <w:rPr>
            <w:rFonts w:hint="eastAsia"/>
          </w:rPr>
          <w:t>必</w:t>
        </w:r>
        <w:r>
          <w:rPr>
            <w:rFonts w:ascii="宋体" w:eastAsia="宋体" w:hAnsi="宋体" w:cs="宋体" w:hint="eastAsia"/>
          </w:rPr>
          <w:t>须</w:t>
        </w:r>
        <w:r>
          <w:rPr>
            <w:rFonts w:hint="eastAsia"/>
          </w:rPr>
          <w:t>是</w:t>
        </w:r>
        <w:r>
          <w:rPr>
            <w:rFonts w:hint="eastAsia"/>
          </w:rPr>
          <w:t>get</w:t>
        </w:r>
      </w:ins>
    </w:p>
    <w:p w14:paraId="482CB27B" w14:textId="68AF1937" w:rsidR="00A14DCB" w:rsidRDefault="00A14DCB" w:rsidP="002027CD">
      <w:pPr>
        <w:rPr>
          <w:ins w:id="66" w:author="Mead Lai" w:date="2013-02-01T15:52:00Z"/>
        </w:rPr>
      </w:pPr>
      <w:ins w:id="67" w:author="Mead Lai" w:date="2013-02-01T15:52:00Z">
        <w:r>
          <w:rPr>
            <w:rFonts w:hint="eastAsia"/>
          </w:rPr>
          <w:t>如果是</w:t>
        </w:r>
        <w:r>
          <w:rPr>
            <w:rFonts w:hint="eastAsia"/>
          </w:rPr>
          <w:t>boolean,</w:t>
        </w:r>
        <w:r>
          <w:rPr>
            <w:rFonts w:hint="eastAsia"/>
          </w:rPr>
          <w:t>前</w:t>
        </w:r>
        <w:r>
          <w:rPr>
            <w:rFonts w:ascii="宋体" w:eastAsia="宋体" w:hAnsi="宋体" w:cs="宋体" w:hint="eastAsia"/>
          </w:rPr>
          <w:t>缀</w:t>
        </w:r>
        <w:r>
          <w:rPr>
            <w:rFonts w:hint="eastAsia"/>
          </w:rPr>
          <w:t>可以是</w:t>
        </w:r>
        <w:r>
          <w:rPr>
            <w:rFonts w:hint="eastAsia"/>
          </w:rPr>
          <w:t>get</w:t>
        </w:r>
        <w:r>
          <w:rPr>
            <w:rFonts w:hint="eastAsia"/>
          </w:rPr>
          <w:t>或者是</w:t>
        </w:r>
        <w:r>
          <w:rPr>
            <w:rFonts w:hint="eastAsia"/>
          </w:rPr>
          <w:t>is</w:t>
        </w:r>
      </w:ins>
    </w:p>
    <w:p w14:paraId="36287BA2" w14:textId="3B156FAD" w:rsidR="00A14DCB" w:rsidRDefault="00A14DCB" w:rsidP="002027CD">
      <w:pPr>
        <w:rPr>
          <w:ins w:id="68" w:author="Mead Lai" w:date="2013-02-01T15:53:00Z"/>
        </w:rPr>
      </w:pPr>
      <w:ins w:id="69" w:author="Mead Lai" w:date="2013-02-01T15:52:00Z">
        <w:r>
          <w:rPr>
            <w:rFonts w:hint="eastAsia"/>
          </w:rPr>
          <w:t>set</w:t>
        </w:r>
        <w:r>
          <w:rPr>
            <w:rFonts w:hint="eastAsia"/>
          </w:rPr>
          <w:t>方法必</w:t>
        </w:r>
        <w:r>
          <w:rPr>
            <w:rFonts w:ascii="宋体" w:eastAsia="宋体" w:hAnsi="宋体" w:cs="宋体" w:hint="eastAsia"/>
          </w:rPr>
          <w:t>须</w:t>
        </w:r>
      </w:ins>
      <w:ins w:id="70" w:author="Mead Lai" w:date="2013-02-01T15:53:00Z">
        <w:r>
          <w:rPr>
            <w:rFonts w:hint="eastAsia"/>
          </w:rPr>
          <w:t>声明成</w:t>
        </w:r>
      </w:ins>
      <w:ins w:id="71" w:author="Mead Lai" w:date="2013-02-01T15:52:00Z">
        <w:r>
          <w:rPr>
            <w:rFonts w:hint="eastAsia"/>
          </w:rPr>
          <w:t>public</w:t>
        </w:r>
      </w:ins>
      <w:ins w:id="72" w:author="Mead Lai" w:date="2013-02-01T15:53:00Z">
        <w:r>
          <w:t xml:space="preserve"> void set(Object id){}</w:t>
        </w:r>
      </w:ins>
    </w:p>
    <w:p w14:paraId="1971BABC" w14:textId="6AD6AE1A" w:rsidR="00A14DCB" w:rsidRPr="00A14DCB" w:rsidRDefault="00A14DCB" w:rsidP="002027CD">
      <w:ins w:id="73" w:author="Mead Lai" w:date="2013-02-01T15:53:00Z">
        <w:r>
          <w:t>get</w:t>
        </w:r>
        <w:r>
          <w:rPr>
            <w:rFonts w:hint="eastAsia"/>
          </w:rPr>
          <w:t>方法必</w:t>
        </w:r>
        <w:r>
          <w:rPr>
            <w:rFonts w:ascii="宋体" w:eastAsia="宋体" w:hAnsi="宋体" w:cs="宋体" w:hint="eastAsia"/>
          </w:rPr>
          <w:t>须</w:t>
        </w:r>
        <w:r>
          <w:rPr>
            <w:rFonts w:hint="eastAsia"/>
          </w:rPr>
          <w:t>声明成</w:t>
        </w:r>
        <w:r>
          <w:rPr>
            <w:rFonts w:hint="eastAsia"/>
          </w:rPr>
          <w:t>public Type getProperty(){</w:t>
        </w:r>
      </w:ins>
      <w:ins w:id="74" w:author="Mead Lai" w:date="2013-02-01T15:54:00Z">
        <w:r>
          <w:rPr>
            <w:rFonts w:hint="eastAsia"/>
          </w:rPr>
          <w:t>return new Type();</w:t>
        </w:r>
      </w:ins>
      <w:ins w:id="75" w:author="Mead Lai" w:date="2013-02-01T15:53:00Z">
        <w:r>
          <w:rPr>
            <w:rFonts w:hint="eastAsia"/>
          </w:rPr>
          <w:t>}</w:t>
        </w:r>
      </w:ins>
    </w:p>
    <w:p w14:paraId="5CCE87BE" w14:textId="77777777" w:rsidR="00B562C1" w:rsidRDefault="00B562C1" w:rsidP="00B562C1">
      <w:pPr>
        <w:rPr>
          <w:rFonts w:ascii="Arial" w:hAnsi="Arial" w:cs="Arial"/>
        </w:rPr>
      </w:pPr>
    </w:p>
    <w:p w14:paraId="7A3A6E58" w14:textId="025A687E" w:rsidR="00B562C1" w:rsidRPr="00C312DA" w:rsidRDefault="00B562C1" w:rsidP="00C312DA">
      <w:pPr>
        <w:pStyle w:val="Heading3"/>
      </w:pPr>
      <w:r w:rsidRPr="00C312DA">
        <w:t>Declare Classes</w:t>
      </w:r>
    </w:p>
    <w:p w14:paraId="153D0885" w14:textId="460C64AD" w:rsidR="002027CD" w:rsidRDefault="002027CD" w:rsidP="00B562C1">
      <w:pPr>
        <w:rPr>
          <w:ins w:id="76" w:author="Mead Lai" w:date="2013-02-01T16:22:00Z"/>
          <w:rFonts w:ascii="宋体" w:eastAsia="宋体" w:hAnsi="宋体" w:cs="宋体"/>
        </w:rPr>
      </w:pPr>
      <w:ins w:id="77" w:author="Mead Lai" w:date="2013-02-01T15:54:00Z">
        <w:r>
          <w:rPr>
            <w:rFonts w:ascii="宋体" w:eastAsia="宋体" w:hAnsi="宋体" w:cs="宋体" w:hint="eastAsia"/>
          </w:rPr>
          <w:t>每个</w:t>
        </w:r>
      </w:ins>
      <w:ins w:id="78" w:author="Mead Lai" w:date="2013-02-01T18:41:00Z">
        <w:r w:rsidR="007C7FE9">
          <w:rPr>
            <w:rFonts w:ascii="宋体" w:eastAsia="宋体" w:hAnsi="宋体" w:cs="宋体" w:hint="eastAsia"/>
          </w:rPr>
          <w:t>源代码</w:t>
        </w:r>
      </w:ins>
      <w:ins w:id="79" w:author="Mead Lai" w:date="2013-02-01T15:54:00Z">
        <w:r>
          <w:rPr>
            <w:rFonts w:ascii="宋体" w:eastAsia="宋体" w:hAnsi="宋体" w:cs="宋体" w:hint="eastAsia"/>
          </w:rPr>
          <w:t>文件里面</w:t>
        </w:r>
      </w:ins>
      <w:ins w:id="80" w:author="Mead Lai" w:date="2013-02-01T15:55:00Z">
        <w:r>
          <w:rPr>
            <w:rFonts w:ascii="宋体" w:eastAsia="宋体" w:hAnsi="宋体" w:cs="宋体" w:hint="eastAsia"/>
          </w:rPr>
          <w:t>只能有</w:t>
        </w:r>
      </w:ins>
      <w:ins w:id="81" w:author="Mead Lai" w:date="2013-02-01T18:41:00Z">
        <w:r w:rsidR="007C7FE9">
          <w:rPr>
            <w:rFonts w:ascii="宋体" w:eastAsia="宋体" w:hAnsi="宋体" w:cs="宋体"/>
          </w:rPr>
          <w:t>’</w:t>
        </w:r>
      </w:ins>
      <w:ins w:id="82" w:author="Mead Lai" w:date="2013-02-01T15:55:00Z">
        <w:r>
          <w:rPr>
            <w:rFonts w:ascii="宋体" w:eastAsia="宋体" w:hAnsi="宋体" w:cs="宋体" w:hint="eastAsia"/>
          </w:rPr>
          <w:t>一个</w:t>
        </w:r>
      </w:ins>
      <w:ins w:id="83" w:author="Mead Lai" w:date="2013-02-01T18:41:00Z">
        <w:r w:rsidR="007C7FE9">
          <w:rPr>
            <w:rFonts w:ascii="宋体" w:eastAsia="宋体" w:hAnsi="宋体" w:cs="宋体"/>
          </w:rPr>
          <w:t>’</w:t>
        </w:r>
      </w:ins>
      <w:ins w:id="84" w:author="Mead Lai" w:date="2013-02-01T15:55:00Z">
        <w:r>
          <w:rPr>
            <w:rFonts w:ascii="宋体" w:eastAsia="宋体" w:hAnsi="宋体" w:cs="宋体" w:hint="eastAsia"/>
          </w:rPr>
          <w:t>public</w:t>
        </w:r>
      </w:ins>
      <w:ins w:id="85" w:author="Mead Lai" w:date="2013-02-01T16:01:00Z">
        <w:r w:rsidR="009723E1">
          <w:rPr>
            <w:rFonts w:ascii="宋体" w:eastAsia="宋体" w:hAnsi="宋体" w:cs="宋体" w:hint="eastAsia"/>
          </w:rPr>
          <w:t>的</w:t>
        </w:r>
      </w:ins>
      <w:ins w:id="86" w:author="Mead Lai" w:date="2013-02-01T15:55:00Z">
        <w:r>
          <w:rPr>
            <w:rFonts w:ascii="宋体" w:eastAsia="宋体" w:hAnsi="宋体" w:cs="宋体" w:hint="eastAsia"/>
          </w:rPr>
          <w:t>类</w:t>
        </w:r>
      </w:ins>
    </w:p>
    <w:p w14:paraId="5A144590" w14:textId="5EF925D0" w:rsidR="00EA709C" w:rsidRDefault="00EA709C" w:rsidP="00B562C1">
      <w:pPr>
        <w:rPr>
          <w:ins w:id="87" w:author="Mead Lai" w:date="2013-02-01T16:22:00Z"/>
          <w:rFonts w:ascii="宋体" w:eastAsia="宋体" w:hAnsi="宋体" w:cs="宋体"/>
        </w:rPr>
      </w:pPr>
      <w:ins w:id="88" w:author="Mead Lai" w:date="2013-02-01T16:22:00Z">
        <w:r>
          <w:rPr>
            <w:rFonts w:ascii="宋体" w:eastAsia="宋体" w:hAnsi="宋体" w:cs="宋体" w:hint="eastAsia"/>
          </w:rPr>
          <w:t>public</w:t>
        </w:r>
        <w:r w:rsidR="00D861B1">
          <w:rPr>
            <w:rFonts w:ascii="宋体" w:eastAsia="宋体" w:hAnsi="宋体" w:cs="宋体" w:hint="eastAsia"/>
          </w:rPr>
          <w:t>的类需要和文件名一致</w:t>
        </w:r>
      </w:ins>
    </w:p>
    <w:p w14:paraId="5E0CDB74" w14:textId="7950C52C" w:rsidR="004C1518" w:rsidRDefault="004C1518" w:rsidP="00B562C1">
      <w:pPr>
        <w:rPr>
          <w:ins w:id="89" w:author="Mead Lai" w:date="2013-02-01T16:23:00Z"/>
          <w:rFonts w:ascii="宋体" w:eastAsia="宋体" w:hAnsi="宋体" w:cs="宋体"/>
        </w:rPr>
      </w:pPr>
      <w:ins w:id="90" w:author="Mead Lai" w:date="2013-02-01T16:22:00Z">
        <w:r>
          <w:rPr>
            <w:rFonts w:ascii="宋体" w:eastAsia="宋体" w:hAnsi="宋体" w:cs="宋体" w:hint="eastAsia"/>
          </w:rPr>
          <w:t>import需要在package和</w:t>
        </w:r>
      </w:ins>
      <w:ins w:id="91" w:author="Mead Lai" w:date="2013-02-01T16:23:00Z">
        <w:r>
          <w:rPr>
            <w:rFonts w:ascii="宋体" w:eastAsia="宋体" w:hAnsi="宋体" w:cs="宋体" w:hint="eastAsia"/>
          </w:rPr>
          <w:t>class声明之间</w:t>
        </w:r>
      </w:ins>
      <w:ins w:id="92" w:author="Mead Lai" w:date="2013-02-01T18:41:00Z">
        <w:r w:rsidR="00930733">
          <w:rPr>
            <w:rFonts w:ascii="宋体" w:eastAsia="宋体" w:hAnsi="宋体" w:cs="宋体"/>
          </w:rPr>
          <w:t>,package</w:t>
        </w:r>
        <w:r w:rsidR="00930733">
          <w:rPr>
            <w:rFonts w:ascii="宋体" w:eastAsia="宋体" w:hAnsi="宋体" w:cs="宋体" w:hint="eastAsia"/>
          </w:rPr>
          <w:t>必须在第一行</w:t>
        </w:r>
      </w:ins>
    </w:p>
    <w:p w14:paraId="27B4225E" w14:textId="2EF6BFBC" w:rsidR="00F41D3F" w:rsidRDefault="00F41D3F" w:rsidP="00B562C1">
      <w:pPr>
        <w:rPr>
          <w:ins w:id="93" w:author="Mead Lai" w:date="2013-02-01T16:23:00Z"/>
          <w:rFonts w:ascii="宋体" w:eastAsia="宋体" w:hAnsi="宋体" w:cs="宋体"/>
        </w:rPr>
      </w:pPr>
      <w:ins w:id="94" w:author="Mead Lai" w:date="2013-02-01T16:23:00Z">
        <w:r>
          <w:rPr>
            <w:rFonts w:ascii="宋体" w:eastAsia="宋体" w:hAnsi="宋体" w:cs="宋体" w:hint="eastAsia"/>
          </w:rPr>
          <w:t>不是public的类,与文件名可以不一致</w:t>
        </w:r>
      </w:ins>
    </w:p>
    <w:p w14:paraId="3F34F779" w14:textId="45C3BF63" w:rsidR="00B5084A" w:rsidRPr="002027CD" w:rsidRDefault="00B5084A" w:rsidP="00B562C1">
      <w:pPr>
        <w:rPr>
          <w:ins w:id="95" w:author="Mead Lai" w:date="2013-02-01T15:54:00Z"/>
          <w:rFonts w:ascii="宋体" w:eastAsia="宋体" w:hAnsi="宋体" w:cs="宋体"/>
        </w:rPr>
      </w:pPr>
      <w:ins w:id="96" w:author="Mead Lai" w:date="2013-02-01T16:23:00Z">
        <w:r>
          <w:rPr>
            <w:rFonts w:ascii="宋体" w:eastAsia="宋体" w:hAnsi="宋体" w:cs="宋体" w:hint="eastAsia"/>
          </w:rPr>
          <w:t>一个文件里面可以有多个非public的类</w:t>
        </w:r>
      </w:ins>
    </w:p>
    <w:p w14:paraId="47322D13" w14:textId="77777777" w:rsidR="00B562C1" w:rsidRDefault="00B562C1" w:rsidP="00B562C1">
      <w:pPr>
        <w:rPr>
          <w:rFonts w:ascii="Arial" w:hAnsi="Arial" w:cs="Arial"/>
        </w:rPr>
      </w:pPr>
    </w:p>
    <w:p w14:paraId="6AF7FD47" w14:textId="4414E814" w:rsidR="00B562C1" w:rsidRPr="00795144" w:rsidRDefault="005369F8" w:rsidP="00B562C1">
      <w:pPr>
        <w:rPr>
          <w:rFonts w:ascii="宋体" w:eastAsia="宋体" w:hAnsi="宋体" w:cs="宋体"/>
          <w:b/>
          <w:bCs/>
          <w:sz w:val="28"/>
          <w:szCs w:val="28"/>
        </w:rPr>
      </w:pPr>
      <w:ins w:id="97" w:author="Mead Lai" w:date="2013-02-01T18:43:00Z">
        <w:r>
          <w:rPr>
            <w:rFonts w:ascii="宋体" w:eastAsia="宋体" w:hAnsi="宋体" w:cs="宋体" w:hint="eastAsia"/>
            <w:b/>
            <w:bCs/>
            <w:sz w:val="28"/>
            <w:szCs w:val="28"/>
          </w:rPr>
          <w:t>类的</w:t>
        </w:r>
      </w:ins>
      <w:ins w:id="98" w:author="Mead Lai" w:date="2013-02-01T18:42:00Z">
        <w:r>
          <w:rPr>
            <w:rFonts w:ascii="宋体" w:eastAsia="宋体" w:hAnsi="宋体" w:cs="宋体" w:hint="eastAsia"/>
            <w:b/>
            <w:bCs/>
            <w:sz w:val="28"/>
            <w:szCs w:val="28"/>
          </w:rPr>
          <w:t>访问修饰符</w:t>
        </w:r>
      </w:ins>
      <w:ins w:id="99" w:author="Mead Lai" w:date="2013-02-01T18:43:00Z">
        <w:r w:rsidR="00795144">
          <w:rPr>
            <w:rFonts w:ascii="宋体" w:eastAsia="宋体" w:hAnsi="宋体" w:cs="宋体" w:hint="eastAsia"/>
            <w:b/>
            <w:bCs/>
            <w:sz w:val="28"/>
            <w:szCs w:val="28"/>
          </w:rPr>
          <w:t>只有public和default</w:t>
        </w:r>
      </w:ins>
    </w:p>
    <w:p w14:paraId="4F464F0C" w14:textId="124FEEC5" w:rsidR="00B562C1" w:rsidRDefault="00B562C1" w:rsidP="00B562C1">
      <w:pPr>
        <w:rPr>
          <w:ins w:id="100" w:author="Mead Lai" w:date="2013-02-01T18:42:00Z"/>
          <w:rFonts w:ascii="Arial" w:hAnsi="Arial" w:cs="Arial"/>
        </w:rPr>
      </w:pPr>
      <w:r>
        <w:rPr>
          <w:rFonts w:ascii="Arial" w:hAnsi="Arial" w:cs="Arial"/>
          <w:b/>
          <w:bCs/>
        </w:rPr>
        <w:t>Default Access:</w:t>
      </w:r>
      <w:r w:rsidRPr="00B562C1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package</w:t>
      </w:r>
      <w:r>
        <w:rPr>
          <w:rFonts w:ascii="Arial" w:hAnsi="Arial" w:cs="Arial"/>
        </w:rPr>
        <w:t>-level access,</w:t>
      </w:r>
      <w:ins w:id="101" w:author="Mead Lai" w:date="2013-02-01T18:44:00Z">
        <w:r w:rsidR="00795144">
          <w:rPr>
            <w:rFonts w:ascii="宋体" w:eastAsia="宋体" w:hAnsi="宋体" w:cs="宋体" w:hint="eastAsia"/>
          </w:rPr>
          <w:t>同一个包可见</w:t>
        </w:r>
      </w:ins>
      <w:r>
        <w:rPr>
          <w:rFonts w:ascii="Arial" w:hAnsi="Arial" w:cs="Arial"/>
        </w:rPr>
        <w:t>.</w:t>
      </w:r>
    </w:p>
    <w:p w14:paraId="2EEA3997" w14:textId="77777777" w:rsidR="005369F8" w:rsidRDefault="005369F8" w:rsidP="00B562C1">
      <w:pPr>
        <w:rPr>
          <w:rFonts w:ascii="Arial" w:hAnsi="Arial" w:cs="Arial"/>
        </w:rPr>
      </w:pPr>
    </w:p>
    <w:p w14:paraId="6C9AFDFE" w14:textId="1409ECEF" w:rsidR="005911BA" w:rsidRDefault="005911BA" w:rsidP="00B562C1">
      <w:pPr>
        <w:rPr>
          <w:ins w:id="102" w:author="Mead Lai" w:date="2013-02-01T18:44:00Z"/>
          <w:rFonts w:ascii="Arial" w:hAnsi="Arial" w:cs="Arial"/>
        </w:rPr>
      </w:pPr>
      <w:r>
        <w:rPr>
          <w:rFonts w:ascii="Courier New" w:hAnsi="Courier New" w:cs="Courier New"/>
        </w:rPr>
        <w:t>final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</w:rPr>
        <w:t>abstract</w:t>
      </w:r>
      <w:r>
        <w:rPr>
          <w:rFonts w:ascii="Arial" w:hAnsi="Arial" w:cs="Arial"/>
        </w:rPr>
        <w:t xml:space="preserve"> class Wrong{}</w:t>
      </w:r>
    </w:p>
    <w:p w14:paraId="1F87BE7B" w14:textId="7926118E" w:rsidR="006F1847" w:rsidRPr="0036080F" w:rsidRDefault="006F1847" w:rsidP="00B562C1">
      <w:pPr>
        <w:rPr>
          <w:rFonts w:ascii="宋体" w:eastAsia="宋体" w:hAnsi="宋体" w:cs="宋体"/>
        </w:rPr>
      </w:pPr>
      <w:ins w:id="103" w:author="Mead Lai" w:date="2013-02-01T18:44:00Z">
        <w:r>
          <w:rPr>
            <w:rFonts w:ascii="Arial" w:hAnsi="Arial" w:cs="Arial"/>
          </w:rPr>
          <w:lastRenderedPageBreak/>
          <w:t>//final</w:t>
        </w:r>
        <w:r>
          <w:rPr>
            <w:rFonts w:ascii="宋体" w:eastAsia="宋体" w:hAnsi="宋体" w:cs="宋体" w:hint="eastAsia"/>
          </w:rPr>
          <w:t>类</w:t>
        </w:r>
      </w:ins>
      <w:ins w:id="104" w:author="Mead Lai" w:date="2013-02-01T19:53:00Z">
        <w:r w:rsidR="00CB77C2">
          <w:rPr>
            <w:rFonts w:ascii="宋体" w:eastAsia="宋体" w:hAnsi="宋体" w:cs="宋体" w:hint="eastAsia"/>
          </w:rPr>
          <w:t>,</w:t>
        </w:r>
      </w:ins>
      <w:ins w:id="105" w:author="Mead Lai" w:date="2013-02-01T18:45:00Z">
        <w:r>
          <w:rPr>
            <w:rFonts w:ascii="宋体" w:eastAsia="宋体" w:hAnsi="宋体" w:cs="宋体" w:hint="eastAsia"/>
          </w:rPr>
          <w:t>无法</w:t>
        </w:r>
        <w:r w:rsidR="00B57E32">
          <w:rPr>
            <w:rFonts w:ascii="宋体" w:eastAsia="宋体" w:hAnsi="宋体" w:cs="宋体" w:hint="eastAsia"/>
          </w:rPr>
          <w:t>被继承</w:t>
        </w:r>
      </w:ins>
    </w:p>
    <w:p w14:paraId="1A3FEABF" w14:textId="5975F032" w:rsidR="005911BA" w:rsidRDefault="005911BA" w:rsidP="005911BA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final class </w:t>
      </w:r>
      <w:r w:rsidR="00BF609C">
        <w:rPr>
          <w:rFonts w:ascii="Courier New" w:hAnsi="Courier New" w:cs="Courier New"/>
        </w:rPr>
        <w:t>Right</w:t>
      </w:r>
      <w:r>
        <w:rPr>
          <w:rFonts w:ascii="Courier New" w:hAnsi="Courier New" w:cs="Courier New"/>
        </w:rPr>
        <w:t xml:space="preserve"> {</w:t>
      </w:r>
    </w:p>
    <w:p w14:paraId="211D6A98" w14:textId="4283C583" w:rsidR="005911BA" w:rsidRDefault="00880D07" w:rsidP="005911BA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my</w:t>
      </w:r>
      <w:r w:rsidR="005911BA">
        <w:rPr>
          <w:rFonts w:ascii="Courier New" w:hAnsi="Courier New" w:cs="Courier New"/>
        </w:rPr>
        <w:t>Method() { }</w:t>
      </w:r>
    </w:p>
    <w:p w14:paraId="7A4A6B79" w14:textId="008F0E75" w:rsidR="005911BA" w:rsidRDefault="005911BA" w:rsidP="005911BA">
      <w:pPr>
        <w:rPr>
          <w:ins w:id="106" w:author="Mead Lai" w:date="2013-02-01T19:53:00Z"/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4840A8" w14:textId="08EFE5E2" w:rsidR="00CB77C2" w:rsidRPr="00CB77C2" w:rsidRDefault="00CB77C2" w:rsidP="005911BA">
      <w:pPr>
        <w:rPr>
          <w:rFonts w:ascii="宋体" w:eastAsia="宋体" w:hAnsi="宋体" w:cs="宋体"/>
          <w:rPrChange w:id="107" w:author="Mead Lai" w:date="2013-02-01T19:53:00Z">
            <w:rPr>
              <w:rFonts w:ascii="Courier New" w:hAnsi="Courier New" w:cs="Courier New"/>
            </w:rPr>
          </w:rPrChange>
        </w:rPr>
      </w:pPr>
      <w:ins w:id="108" w:author="Mead Lai" w:date="2013-02-01T19:53:00Z">
        <w:r>
          <w:rPr>
            <w:rFonts w:ascii="Arial" w:hAnsi="Arial" w:cs="Arial"/>
          </w:rPr>
          <w:t>//</w:t>
        </w:r>
        <w:r>
          <w:rPr>
            <w:rFonts w:ascii="Heiti SC Light" w:eastAsia="Heiti SC Light" w:hAnsi="Heiti SC Light" w:cs="Heiti SC Light" w:hint="eastAsia"/>
          </w:rPr>
          <w:t>abstract</w:t>
        </w:r>
        <w:r>
          <w:rPr>
            <w:rFonts w:ascii="宋体" w:eastAsia="宋体" w:hAnsi="宋体" w:cs="宋体" w:hint="eastAsia"/>
          </w:rPr>
          <w:t>类,可以</w:t>
        </w:r>
      </w:ins>
      <w:ins w:id="109" w:author="Mead Lai" w:date="2013-02-01T19:54:00Z">
        <w:r>
          <w:rPr>
            <w:rFonts w:ascii="宋体" w:eastAsia="宋体" w:hAnsi="宋体" w:cs="宋体" w:hint="eastAsia"/>
          </w:rPr>
          <w:t>有抽象方法</w:t>
        </w:r>
      </w:ins>
    </w:p>
    <w:p w14:paraId="3DF9BC3F" w14:textId="32DB6D14" w:rsidR="006C6130" w:rsidRDefault="006C6130" w:rsidP="006C613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abstract class </w:t>
      </w:r>
      <w:r w:rsidR="00EE3C45">
        <w:rPr>
          <w:rFonts w:ascii="Courier New" w:hAnsi="Courier New" w:cs="Courier New"/>
        </w:rPr>
        <w:t>Right2</w:t>
      </w:r>
      <w:r>
        <w:rPr>
          <w:rFonts w:ascii="Courier New" w:hAnsi="Courier New" w:cs="Courier New"/>
        </w:rPr>
        <w:t xml:space="preserve"> {</w:t>
      </w:r>
    </w:p>
    <w:p w14:paraId="30B78711" w14:textId="4523BCA0" w:rsidR="006C6130" w:rsidRDefault="006669E2" w:rsidP="006C613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my</w:t>
      </w:r>
      <w:r w:rsidR="006C6130">
        <w:rPr>
          <w:rFonts w:ascii="Courier New" w:hAnsi="Courier New" w:cs="Courier New"/>
        </w:rPr>
        <w:t>Method() { }</w:t>
      </w:r>
    </w:p>
    <w:p w14:paraId="0FC16127" w14:textId="42E222DA" w:rsidR="006E6E74" w:rsidRDefault="006E6E74" w:rsidP="006C613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880D07">
        <w:rPr>
          <w:rFonts w:ascii="Courier New" w:hAnsi="Courier New" w:cs="Courier New"/>
        </w:rPr>
        <w:t>public abstract void goHome</w:t>
      </w:r>
      <w:r>
        <w:rPr>
          <w:rFonts w:ascii="Courier New" w:hAnsi="Courier New" w:cs="Courier New"/>
        </w:rPr>
        <w:t>();</w:t>
      </w:r>
    </w:p>
    <w:p w14:paraId="2CEB1BFE" w14:textId="0BC56A46" w:rsidR="006C6130" w:rsidRDefault="006C6130" w:rsidP="006C61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C1BD46" w14:textId="77777777" w:rsidR="00C06A38" w:rsidRDefault="00C06A38" w:rsidP="006C6130">
      <w:pPr>
        <w:rPr>
          <w:rFonts w:ascii="Courier New" w:hAnsi="Courier New" w:cs="Courier New"/>
        </w:rPr>
      </w:pPr>
    </w:p>
    <w:p w14:paraId="5A86FB66" w14:textId="07675126" w:rsidR="00C06A38" w:rsidRPr="00C312DA" w:rsidRDefault="00C06A38" w:rsidP="00C312DA">
      <w:pPr>
        <w:pStyle w:val="Heading3"/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C312DA">
        <w:t>Declare Interfaces</w:t>
      </w:r>
    </w:p>
    <w:p w14:paraId="21A0D129" w14:textId="5F94C1C7" w:rsidR="00C06A38" w:rsidRDefault="00E62394" w:rsidP="006C6130">
      <w:pPr>
        <w:rPr>
          <w:rFonts w:ascii="Arial" w:hAnsi="Arial" w:cs="Arial"/>
        </w:rPr>
      </w:pPr>
      <w:ins w:id="110" w:author="Mead Lai" w:date="2013-02-01T18:47:00Z">
        <w:r>
          <w:rPr>
            <w:rFonts w:ascii="宋体" w:eastAsia="宋体" w:hAnsi="宋体" w:cs="宋体" w:hint="eastAsia"/>
          </w:rPr>
          <w:t>接口里面的所有方法隐式</w:t>
        </w:r>
      </w:ins>
      <w:ins w:id="111" w:author="Mead Lai" w:date="2013-02-01T18:48:00Z">
        <w:r>
          <w:rPr>
            <w:rFonts w:ascii="宋体" w:eastAsia="宋体" w:hAnsi="宋体" w:cs="宋体" w:hint="eastAsia"/>
          </w:rPr>
          <w:t>的默认都是</w:t>
        </w:r>
      </w:ins>
      <w:r w:rsidR="007812CE">
        <w:rPr>
          <w:rFonts w:ascii="Arial" w:hAnsi="Arial" w:cs="Arial"/>
        </w:rPr>
        <w:t xml:space="preserve"> </w:t>
      </w:r>
      <w:r w:rsidR="007812CE">
        <w:rPr>
          <w:rFonts w:ascii="Courier New" w:hAnsi="Courier New" w:cs="Courier New"/>
        </w:rPr>
        <w:t>public</w:t>
      </w:r>
      <w:r w:rsidR="007812CE">
        <w:rPr>
          <w:rFonts w:ascii="Arial" w:hAnsi="Arial" w:cs="Arial"/>
        </w:rPr>
        <w:t xml:space="preserve"> and </w:t>
      </w:r>
      <w:r w:rsidR="007812CE">
        <w:rPr>
          <w:rFonts w:ascii="Courier New" w:hAnsi="Courier New" w:cs="Courier New"/>
        </w:rPr>
        <w:t>abstract</w:t>
      </w:r>
      <w:r w:rsidR="007812CE">
        <w:rPr>
          <w:rFonts w:ascii="Arial" w:hAnsi="Arial" w:cs="Arial"/>
        </w:rPr>
        <w:t>.</w:t>
      </w:r>
    </w:p>
    <w:p w14:paraId="2B324CBD" w14:textId="68DAC948" w:rsidR="007812CE" w:rsidRDefault="007708C3" w:rsidP="006C6130">
      <w:pPr>
        <w:rPr>
          <w:rFonts w:ascii="Arial" w:hAnsi="Arial" w:cs="Arial"/>
        </w:rPr>
      </w:pPr>
      <w:ins w:id="112" w:author="Mead Lai" w:date="2013-02-01T18:47:00Z">
        <w:r>
          <w:rPr>
            <w:rFonts w:ascii="宋体" w:eastAsia="宋体" w:hAnsi="宋体" w:cs="宋体" w:hint="eastAsia"/>
          </w:rPr>
          <w:t>所有接口里面的变量都是</w:t>
        </w:r>
        <w:r w:rsidR="00C769CE">
          <w:rPr>
            <w:rFonts w:ascii="宋体" w:eastAsia="宋体" w:hAnsi="宋体" w:cs="宋体" w:hint="eastAsia"/>
          </w:rPr>
          <w:t>常量</w:t>
        </w:r>
      </w:ins>
      <w:r w:rsidR="007812CE">
        <w:rPr>
          <w:rFonts w:ascii="Arial" w:hAnsi="Arial" w:cs="Arial"/>
        </w:rPr>
        <w:t xml:space="preserve"> </w:t>
      </w:r>
      <w:r w:rsidR="007812CE">
        <w:rPr>
          <w:rFonts w:ascii="Courier New" w:hAnsi="Courier New" w:cs="Courier New"/>
        </w:rPr>
        <w:t>public, static</w:t>
      </w:r>
      <w:r w:rsidR="007812CE">
        <w:rPr>
          <w:rFonts w:ascii="Arial" w:hAnsi="Arial" w:cs="Arial"/>
        </w:rPr>
        <w:t xml:space="preserve">, and </w:t>
      </w:r>
      <w:r w:rsidR="007812CE">
        <w:rPr>
          <w:rFonts w:ascii="Courier New" w:hAnsi="Courier New" w:cs="Courier New"/>
        </w:rPr>
        <w:t>final</w:t>
      </w:r>
      <w:r w:rsidR="007812CE">
        <w:rPr>
          <w:rFonts w:ascii="Arial" w:hAnsi="Arial" w:cs="Arial"/>
        </w:rPr>
        <w:t>—in other words, interfaces can declare only constants, not instance variables.</w:t>
      </w:r>
    </w:p>
    <w:p w14:paraId="36B7044C" w14:textId="7AB3D7D1" w:rsidR="007812CE" w:rsidRDefault="00042DED" w:rsidP="006C6130">
      <w:pPr>
        <w:rPr>
          <w:rFonts w:ascii="Arial" w:hAnsi="Arial" w:cs="Arial"/>
        </w:rPr>
      </w:pPr>
      <w:ins w:id="113" w:author="Mead Lai" w:date="2013-02-01T18:46:00Z">
        <w:r>
          <w:rPr>
            <w:rFonts w:ascii="宋体" w:eastAsia="宋体" w:hAnsi="宋体" w:cs="宋体" w:hint="eastAsia"/>
          </w:rPr>
          <w:t>接口里面的方法无法声明成静态</w:t>
        </w:r>
      </w:ins>
      <w:r w:rsidR="007812CE" w:rsidRPr="007708C3">
        <w:rPr>
          <w:rFonts w:ascii="宋体" w:eastAsia="宋体" w:hAnsi="宋体" w:cs="宋体"/>
        </w:rPr>
        <w:t xml:space="preserve"> </w:t>
      </w:r>
      <w:r w:rsidR="007812CE">
        <w:rPr>
          <w:rFonts w:ascii="Courier New" w:hAnsi="Courier New" w:cs="Courier New"/>
        </w:rPr>
        <w:t>static</w:t>
      </w:r>
      <w:r w:rsidR="007812CE">
        <w:rPr>
          <w:rFonts w:ascii="Arial" w:hAnsi="Arial" w:cs="Arial"/>
        </w:rPr>
        <w:t>.</w:t>
      </w:r>
    </w:p>
    <w:p w14:paraId="391D9408" w14:textId="7072D525" w:rsidR="007812CE" w:rsidRDefault="0036080F" w:rsidP="006C6130">
      <w:pPr>
        <w:rPr>
          <w:rFonts w:ascii="Arial" w:hAnsi="Arial" w:cs="Arial"/>
        </w:rPr>
      </w:pPr>
      <w:ins w:id="114" w:author="Mead Lai" w:date="2013-02-01T18:46:00Z">
        <w:r>
          <w:rPr>
            <w:rFonts w:ascii="宋体" w:eastAsia="宋体" w:hAnsi="宋体" w:cs="宋体" w:hint="eastAsia"/>
          </w:rPr>
          <w:t>接口无法声明成</w:t>
        </w:r>
      </w:ins>
      <w:r w:rsidR="007812CE">
        <w:rPr>
          <w:rFonts w:ascii="Courier New" w:hAnsi="Courier New" w:cs="Courier New"/>
        </w:rPr>
        <w:t>final, strictfp</w:t>
      </w:r>
      <w:r w:rsidR="007812CE">
        <w:rPr>
          <w:rFonts w:ascii="Arial" w:hAnsi="Arial" w:cs="Arial"/>
        </w:rPr>
        <w:t xml:space="preserve">, or </w:t>
      </w:r>
      <w:r w:rsidR="007812CE">
        <w:rPr>
          <w:rFonts w:ascii="Courier New" w:hAnsi="Courier New" w:cs="Courier New"/>
        </w:rPr>
        <w:t>native</w:t>
      </w:r>
      <w:r w:rsidR="007812CE">
        <w:rPr>
          <w:rFonts w:ascii="Arial" w:hAnsi="Arial" w:cs="Arial"/>
        </w:rPr>
        <w:t>.</w:t>
      </w:r>
    </w:p>
    <w:p w14:paraId="2CC1B12C" w14:textId="30FDA726" w:rsidR="007812CE" w:rsidRDefault="00684704" w:rsidP="006C6130">
      <w:pPr>
        <w:rPr>
          <w:rFonts w:ascii="Arial" w:hAnsi="Arial" w:cs="Arial"/>
        </w:rPr>
      </w:pPr>
      <w:ins w:id="115" w:author="Mead Lai" w:date="2013-02-01T18:48:00Z">
        <w:r>
          <w:rPr>
            <w:rFonts w:ascii="宋体" w:eastAsia="宋体" w:hAnsi="宋体" w:cs="宋体" w:hint="eastAsia"/>
          </w:rPr>
          <w:t>接口可以继承一个或者多个接口</w:t>
        </w:r>
      </w:ins>
      <w:r w:rsidR="007812CE">
        <w:rPr>
          <w:rFonts w:ascii="Arial" w:hAnsi="Arial" w:cs="Arial"/>
        </w:rPr>
        <w:t xml:space="preserve">An interface can </w:t>
      </w:r>
      <w:r w:rsidR="007812CE">
        <w:rPr>
          <w:rFonts w:ascii="Arial" w:hAnsi="Arial" w:cs="Arial"/>
          <w:i/>
          <w:iCs/>
        </w:rPr>
        <w:t>extend</w:t>
      </w:r>
      <w:r w:rsidR="007812CE">
        <w:rPr>
          <w:rFonts w:ascii="Arial" w:hAnsi="Arial" w:cs="Arial"/>
        </w:rPr>
        <w:t xml:space="preserve"> one or more other interfaces.</w:t>
      </w:r>
    </w:p>
    <w:p w14:paraId="33AA99F4" w14:textId="5743DC14" w:rsidR="007812CE" w:rsidRDefault="00D51B07" w:rsidP="007812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ins w:id="116" w:author="Mead Lai" w:date="2013-02-01T18:48:00Z">
        <w:r>
          <w:rPr>
            <w:rFonts w:ascii="宋体" w:eastAsia="宋体" w:hAnsi="宋体" w:cs="宋体" w:hint="eastAsia"/>
          </w:rPr>
          <w:t>接口无法实现</w:t>
        </w:r>
      </w:ins>
      <w:ins w:id="117" w:author="Mead Lai" w:date="2013-02-01T18:49:00Z">
        <w:r>
          <w:rPr>
            <w:rFonts w:ascii="宋体" w:eastAsia="宋体" w:hAnsi="宋体" w:cs="宋体" w:hint="eastAsia"/>
          </w:rPr>
          <w:t>另外一个接口或者类</w:t>
        </w:r>
      </w:ins>
      <w:r w:rsidR="007812CE">
        <w:rPr>
          <w:rFonts w:ascii="Arial" w:hAnsi="Arial" w:cs="Arial"/>
        </w:rPr>
        <w:t>An interface cannot implement another interface or class.</w:t>
      </w:r>
    </w:p>
    <w:p w14:paraId="240D6B20" w14:textId="38A9703E" w:rsidR="007812CE" w:rsidRDefault="007E10EC" w:rsidP="007812CE">
      <w:pPr>
        <w:rPr>
          <w:rFonts w:ascii="Arial" w:hAnsi="Arial" w:cs="Arial"/>
        </w:rPr>
      </w:pPr>
      <w:ins w:id="118" w:author="Mead Lai" w:date="2013-02-01T18:49:00Z">
        <w:r>
          <w:rPr>
            <w:rFonts w:ascii="宋体" w:eastAsia="宋体" w:hAnsi="宋体" w:cs="宋体" w:hint="eastAsia"/>
          </w:rPr>
          <w:t>接口可以用于多态</w:t>
        </w:r>
      </w:ins>
      <w:r w:rsidR="007812CE">
        <w:rPr>
          <w:rFonts w:ascii="Arial" w:hAnsi="Arial" w:cs="Arial"/>
        </w:rPr>
        <w:t>Interface types can be used polymorphically</w:t>
      </w:r>
    </w:p>
    <w:p w14:paraId="33772831" w14:textId="7D4DA9D4" w:rsidR="0047107D" w:rsidRPr="00C312DA" w:rsidRDefault="0047107D" w:rsidP="00C312DA">
      <w:pPr>
        <w:pStyle w:val="Heading3"/>
      </w:pPr>
      <w:r w:rsidRPr="00C312DA">
        <w:t>Declare Class Members</w:t>
      </w:r>
    </w:p>
    <w:p w14:paraId="10C44DF8" w14:textId="61B3BA5F" w:rsidR="00384A8C" w:rsidRDefault="00384A8C" w:rsidP="00384A8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Courier New" w:hAnsi="Courier New" w:cs="Courier New"/>
        </w:rPr>
        <w:t>public</w:t>
      </w:r>
      <w:r>
        <w:rPr>
          <w:rFonts w:ascii="Arial" w:hAnsi="Arial" w:cs="Arial"/>
        </w:rPr>
        <w:t xml:space="preserve"> </w:t>
      </w:r>
      <w:ins w:id="119" w:author="Mead Lai" w:date="2013-02-01T18:49:00Z">
        <w:r w:rsidR="00C630D9">
          <w:rPr>
            <w:rFonts w:ascii="宋体" w:eastAsia="宋体" w:hAnsi="宋体" w:cs="宋体" w:hint="eastAsia"/>
          </w:rPr>
          <w:t>共有成员,都可见</w:t>
        </w:r>
      </w:ins>
    </w:p>
    <w:p w14:paraId="09CFBEB5" w14:textId="77777777" w:rsidR="00384A8C" w:rsidRDefault="00384A8C" w:rsidP="00384A8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protected</w:t>
      </w:r>
      <w:r w:rsidRPr="00384A8C">
        <w:rPr>
          <w:rFonts w:ascii="Courier New" w:hAnsi="Courier New" w:cs="Courier New"/>
        </w:rPr>
        <w:t xml:space="preserve"> </w:t>
      </w:r>
    </w:p>
    <w:p w14:paraId="59ED0DEA" w14:textId="01D3C9E0" w:rsidR="00384A8C" w:rsidRPr="00384A8C" w:rsidRDefault="00384A8C" w:rsidP="00384A8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</w:rPr>
      </w:pPr>
      <w:r w:rsidRPr="00384A8C">
        <w:rPr>
          <w:rFonts w:ascii="Courier New" w:hAnsi="Courier New" w:cs="Courier New"/>
        </w:rPr>
        <w:t>default</w:t>
      </w:r>
    </w:p>
    <w:p w14:paraId="6B3C1BC8" w14:textId="763BB321" w:rsidR="0047107D" w:rsidRPr="00857A68" w:rsidRDefault="00384A8C" w:rsidP="00384A8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ins w:id="120" w:author="Mead Lai" w:date="2013-02-01T18:50:00Z"/>
          <w:rFonts w:ascii="Arial" w:hAnsi="Arial" w:cs="Arial"/>
        </w:rPr>
      </w:pPr>
      <w:r w:rsidRPr="00384A8C">
        <w:rPr>
          <w:rFonts w:ascii="Courier New" w:hAnsi="Courier New" w:cs="Courier New"/>
        </w:rPr>
        <w:t>private</w:t>
      </w:r>
    </w:p>
    <w:tbl>
      <w:tblPr>
        <w:tblW w:w="10206" w:type="dxa"/>
        <w:jc w:val="center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221"/>
        <w:gridCol w:w="1560"/>
        <w:gridCol w:w="1768"/>
        <w:gridCol w:w="1397"/>
        <w:gridCol w:w="2260"/>
      </w:tblGrid>
      <w:tr w:rsidR="00B33C27" w14:paraId="489BEB41" w14:textId="77777777" w:rsidTr="006900C8">
        <w:trPr>
          <w:jc w:val="center"/>
        </w:trPr>
        <w:tc>
          <w:tcPr>
            <w:tcW w:w="322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A12E49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Visibility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7956DA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Public</w:t>
            </w:r>
          </w:p>
        </w:tc>
        <w:tc>
          <w:tcPr>
            <w:tcW w:w="17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05A2BD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Protected</w:t>
            </w:r>
          </w:p>
        </w:tc>
        <w:tc>
          <w:tcPr>
            <w:tcW w:w="139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4119AF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6B0003"/>
              </w:rPr>
              <w:t>Default</w:t>
            </w:r>
          </w:p>
        </w:tc>
        <w:tc>
          <w:tcPr>
            <w:tcW w:w="2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830D24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Private</w:t>
            </w:r>
          </w:p>
        </w:tc>
      </w:tr>
      <w:tr w:rsidR="00B33C27" w14:paraId="4CE15417" w14:textId="77777777" w:rsidTr="006900C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22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09CF9E7" w14:textId="2DC94150" w:rsidR="00B33C27" w:rsidRPr="00B662FF" w:rsidRDefault="00B662FF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在同一个类里面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2BCBDD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838B8EC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9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1B1531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0108E261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33C27" w14:paraId="4AF8B21C" w14:textId="77777777" w:rsidTr="006900C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22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B63E0AD" w14:textId="56EAFF72" w:rsidR="00B33C27" w:rsidRPr="00B662FF" w:rsidRDefault="00B662FF" w:rsidP="00B662FF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同一个package里面的class</w:t>
            </w:r>
            <w:r w:rsidR="000E728D">
              <w:rPr>
                <w:rFonts w:ascii="宋体" w:eastAsia="宋体" w:hAnsi="宋体" w:cs="宋体" w:hint="eastAsia"/>
              </w:rPr>
              <w:t>类</w:t>
            </w:r>
            <w:r>
              <w:rPr>
                <w:rFonts w:ascii="宋体" w:eastAsia="宋体" w:hAnsi="宋体" w:cs="宋体" w:hint="eastAsia"/>
              </w:rPr>
              <w:t>里面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AF4ED9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D70BA5D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9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8AA7253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6DF0D3C2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33C27" w14:paraId="35FD4074" w14:textId="77777777" w:rsidTr="006900C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22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D5C718" w14:textId="615D4425" w:rsidR="00B33C27" w:rsidRPr="00654333" w:rsidRDefault="00654333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同一个package的子类class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43C547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FF3FB4D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9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DFC8FE4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4D28EC47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33C27" w14:paraId="79F156DC" w14:textId="77777777" w:rsidTr="006900C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322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F9E61C1" w14:textId="777F533C" w:rsidR="00B33C27" w:rsidRPr="00324BCE" w:rsidRDefault="00544630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不在同</w:t>
            </w:r>
            <w:r w:rsidR="00324BCE">
              <w:rPr>
                <w:rFonts w:ascii="宋体" w:eastAsia="宋体" w:hAnsi="宋体" w:cs="宋体" w:hint="eastAsia"/>
              </w:rPr>
              <w:t>一个package的子类class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A190B20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DCC6E36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Yes, </w:t>
            </w:r>
            <w:r>
              <w:rPr>
                <w:rFonts w:ascii="Arial" w:hAnsi="Arial" w:cs="Arial"/>
                <w:i/>
                <w:iCs/>
              </w:rPr>
              <w:t>through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inheritance</w:t>
            </w:r>
          </w:p>
        </w:tc>
        <w:tc>
          <w:tcPr>
            <w:tcW w:w="139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6AD1889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993109E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33C27" w14:paraId="393313AC" w14:textId="77777777" w:rsidTr="006900C8">
        <w:tblPrEx>
          <w:tblBorders>
            <w:top w:val="none" w:sz="0" w:space="0" w:color="auto"/>
            <w:bottom w:val="single" w:sz="8" w:space="0" w:color="6D6D6D"/>
          </w:tblBorders>
        </w:tblPrEx>
        <w:trPr>
          <w:jc w:val="center"/>
        </w:trPr>
        <w:tc>
          <w:tcPr>
            <w:tcW w:w="322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A9E317B" w14:textId="10F1F446" w:rsidR="00B33C27" w:rsidRPr="00544630" w:rsidRDefault="00544630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不在同一个package的其它class类</w:t>
            </w:r>
          </w:p>
        </w:tc>
        <w:tc>
          <w:tcPr>
            <w:tcW w:w="1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1DD0363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6D7E6A5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39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3B8478B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F9D8639" w14:textId="77777777" w:rsidR="00B33C27" w:rsidRDefault="00B33C27" w:rsidP="006900C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42DC61D0" w14:textId="77777777" w:rsidR="00B33C27" w:rsidRDefault="00B33C27" w:rsidP="009D2B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264CC86B" w14:textId="0F7D3469" w:rsidR="009D2B2A" w:rsidRPr="009D2B2A" w:rsidRDefault="009D2B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</w:rPr>
        <w:pPrChange w:id="121" w:author="Mead Lai" w:date="2013-02-01T18:50:00Z">
          <w:pPr>
            <w:widowControl w:val="0"/>
            <w:numPr>
              <w:numId w:val="2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720" w:hanging="720"/>
          </w:pPr>
        </w:pPrChange>
      </w:pPr>
      <w:r>
        <w:rPr>
          <w:rFonts w:ascii="宋体" w:eastAsia="宋体" w:hAnsi="宋体" w:cs="宋体" w:hint="eastAsia"/>
        </w:rPr>
        <w:t>可用修饰符号</w:t>
      </w:r>
    </w:p>
    <w:tbl>
      <w:tblPr>
        <w:tblW w:w="10207" w:type="dxa"/>
        <w:tblInd w:w="-885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305"/>
        <w:gridCol w:w="3900"/>
        <w:gridCol w:w="4002"/>
      </w:tblGrid>
      <w:tr w:rsidR="00E97B96" w14:paraId="0CC66A30" w14:textId="77777777" w:rsidTr="00E97B96">
        <w:tc>
          <w:tcPr>
            <w:tcW w:w="230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A7FDC3" w14:textId="0089BB0C" w:rsidR="00C05DEB" w:rsidRPr="00566349" w:rsidRDefault="00A629BA">
            <w:pPr>
              <w:widowControl w:val="0"/>
              <w:autoSpaceDE w:val="0"/>
              <w:autoSpaceDN w:val="0"/>
              <w:adjustRightInd w:val="0"/>
              <w:ind w:left="60" w:right="240"/>
              <w:jc w:val="center"/>
              <w:rPr>
                <w:rFonts w:ascii="宋体" w:eastAsia="宋体" w:hAnsi="宋体" w:cs="宋体"/>
                <w:b/>
                <w:bCs/>
                <w:color w:val="6B0003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B0003"/>
              </w:rPr>
              <w:t>方法内的变量</w:t>
            </w:r>
          </w:p>
        </w:tc>
        <w:tc>
          <w:tcPr>
            <w:tcW w:w="3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BEEA12" w14:textId="61A9667D" w:rsidR="00C05DEB" w:rsidRDefault="00996AA3">
            <w:pPr>
              <w:widowControl w:val="0"/>
              <w:autoSpaceDE w:val="0"/>
              <w:autoSpaceDN w:val="0"/>
              <w:adjustRightInd w:val="0"/>
              <w:ind w:left="60" w:right="240"/>
              <w:jc w:val="center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B0003"/>
              </w:rPr>
              <w:t>成员变量</w:t>
            </w:r>
            <w:r>
              <w:rPr>
                <w:rFonts w:ascii="Arial" w:hAnsi="Arial" w:cs="Arial"/>
                <w:b/>
                <w:bCs/>
                <w:color w:val="6B0003"/>
              </w:rPr>
              <w:t xml:space="preserve"> (</w:t>
            </w:r>
            <w:r w:rsidR="0042563C">
              <w:rPr>
                <w:rFonts w:ascii="宋体" w:eastAsia="宋体" w:hAnsi="宋体" w:cs="宋体" w:hint="eastAsia"/>
                <w:b/>
                <w:bCs/>
                <w:color w:val="6B0003"/>
              </w:rPr>
              <w:t>非方法内的</w:t>
            </w:r>
            <w:r>
              <w:rPr>
                <w:rFonts w:ascii="宋体" w:eastAsia="宋体" w:hAnsi="宋体" w:cs="宋体" w:hint="eastAsia"/>
                <w:b/>
                <w:bCs/>
                <w:color w:val="6B0003"/>
              </w:rPr>
              <w:t>变量</w:t>
            </w:r>
            <w:r w:rsidR="00C05DEB">
              <w:rPr>
                <w:rFonts w:ascii="Arial" w:hAnsi="Arial" w:cs="Arial"/>
                <w:b/>
                <w:bCs/>
                <w:color w:val="6B0003"/>
              </w:rPr>
              <w:t>)</w:t>
            </w:r>
          </w:p>
        </w:tc>
        <w:tc>
          <w:tcPr>
            <w:tcW w:w="40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269247" w14:textId="4B4A886F" w:rsidR="00C05DEB" w:rsidRPr="00F24EBB" w:rsidRDefault="00F24EBB">
            <w:pPr>
              <w:widowControl w:val="0"/>
              <w:autoSpaceDE w:val="0"/>
              <w:autoSpaceDN w:val="0"/>
              <w:adjustRightInd w:val="0"/>
              <w:ind w:left="60" w:right="240"/>
              <w:jc w:val="center"/>
              <w:rPr>
                <w:rFonts w:ascii="宋体" w:eastAsia="宋体" w:hAnsi="宋体" w:cs="宋体"/>
                <w:b/>
                <w:bCs/>
                <w:color w:val="6B0003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B0003"/>
              </w:rPr>
              <w:t>成员方法</w:t>
            </w:r>
          </w:p>
        </w:tc>
      </w:tr>
      <w:tr w:rsidR="00E97B96" w14:paraId="29E1D340" w14:textId="77777777" w:rsidTr="00E97B96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30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2E47659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3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19D160B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public protected private static transient volatile</w:t>
            </w:r>
          </w:p>
        </w:tc>
        <w:tc>
          <w:tcPr>
            <w:tcW w:w="40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02635215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public protected private static</w:t>
            </w:r>
          </w:p>
          <w:p w14:paraId="375097F1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 synchronized strictfp native</w:t>
            </w:r>
          </w:p>
        </w:tc>
      </w:tr>
    </w:tbl>
    <w:p w14:paraId="5424E790" w14:textId="77777777" w:rsidR="00C05DEB" w:rsidRPr="008B5C34" w:rsidRDefault="00C05DEB" w:rsidP="00C05D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3E907D98" w14:textId="4C610539" w:rsidR="008B5C34" w:rsidRPr="002E65D2" w:rsidRDefault="008B5C34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22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23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Final Methods</w:t>
      </w:r>
      <w:r w:rsidR="00B052A5" w:rsidRPr="00B052A5">
        <w:rPr>
          <w:rFonts w:ascii="宋体" w:eastAsia="宋体" w:hAnsi="宋体" w:cs="宋体" w:hint="eastAsia"/>
          <w:bCs/>
          <w:color w:val="030300"/>
        </w:rPr>
        <w:t>最终方法</w:t>
      </w:r>
    </w:p>
    <w:p w14:paraId="23332072" w14:textId="5F3E7315" w:rsidR="008B5C34" w:rsidRPr="002E65D2" w:rsidRDefault="008B5C34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24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25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lastRenderedPageBreak/>
        <w:t>Final Arguments</w:t>
      </w:r>
      <w:ins w:id="126" w:author="Mead Lai" w:date="2013-02-01T18:54:00Z">
        <w:r w:rsidR="00E97B96" w:rsidRPr="002E65D2">
          <w:rPr>
            <w:rFonts w:ascii="宋体" w:eastAsia="宋体" w:hAnsi="宋体" w:cs="宋体" w:hint="eastAsia"/>
            <w:bCs/>
            <w:color w:val="030300"/>
            <w:rPrChange w:id="127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最终参数</w:t>
        </w:r>
      </w:ins>
    </w:p>
    <w:p w14:paraId="46C96D6A" w14:textId="1D6041EC" w:rsidR="00C05DEB" w:rsidRPr="002E65D2" w:rsidRDefault="00C05DEB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28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29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Abstract Methods</w:t>
      </w:r>
      <w:ins w:id="130" w:author="Mead Lai" w:date="2013-02-01T18:54:00Z">
        <w:r w:rsidR="000A44B6" w:rsidRPr="002E65D2">
          <w:rPr>
            <w:rFonts w:ascii="宋体" w:eastAsia="宋体" w:hAnsi="宋体" w:cs="宋体" w:hint="eastAsia"/>
            <w:bCs/>
            <w:color w:val="030300"/>
            <w:rPrChange w:id="131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抽象方法</w:t>
        </w:r>
      </w:ins>
    </w:p>
    <w:p w14:paraId="76B78015" w14:textId="3B92F92B" w:rsidR="00C05DEB" w:rsidRPr="002E65D2" w:rsidRDefault="00C05DEB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32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33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Synchronized Methods</w:t>
      </w:r>
      <w:ins w:id="134" w:author="Mead Lai" w:date="2013-02-01T18:54:00Z">
        <w:r w:rsidR="004D698F" w:rsidRPr="002E65D2">
          <w:rPr>
            <w:rFonts w:ascii="宋体" w:eastAsia="宋体" w:hAnsi="宋体" w:cs="宋体" w:hint="eastAsia"/>
            <w:bCs/>
            <w:color w:val="030300"/>
            <w:rPrChange w:id="135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同步方法</w:t>
        </w:r>
      </w:ins>
    </w:p>
    <w:p w14:paraId="226225A4" w14:textId="5C0D5117" w:rsidR="00C05DEB" w:rsidRPr="002E65D2" w:rsidRDefault="00C05DEB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36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37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Native Methods</w:t>
      </w:r>
      <w:ins w:id="138" w:author="Mead Lai" w:date="2013-02-01T18:54:00Z">
        <w:r w:rsidR="004D698F" w:rsidRPr="002E65D2">
          <w:rPr>
            <w:rFonts w:ascii="宋体" w:eastAsia="宋体" w:hAnsi="宋体" w:cs="宋体" w:hint="eastAsia"/>
            <w:bCs/>
            <w:color w:val="030300"/>
            <w:rPrChange w:id="139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本地方法</w:t>
        </w:r>
      </w:ins>
    </w:p>
    <w:p w14:paraId="6DD4AEC8" w14:textId="3BB239CE" w:rsidR="00C05DEB" w:rsidRPr="002E65D2" w:rsidRDefault="00C05DEB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40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41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Strictfp Methods</w:t>
      </w:r>
      <w:ins w:id="142" w:author="Mead Lai" w:date="2013-02-01T18:54:00Z">
        <w:r w:rsidR="004D698F" w:rsidRPr="002E65D2">
          <w:rPr>
            <w:rFonts w:ascii="宋体" w:eastAsia="宋体" w:hAnsi="宋体" w:cs="宋体" w:hint="eastAsia"/>
            <w:bCs/>
            <w:color w:val="030300"/>
            <w:rPrChange w:id="143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严格</w:t>
        </w:r>
      </w:ins>
      <w:ins w:id="144" w:author="Mead Lai" w:date="2013-02-01T18:55:00Z">
        <w:r w:rsidR="004D698F" w:rsidRPr="002E65D2">
          <w:rPr>
            <w:rFonts w:ascii="宋体" w:eastAsia="宋体" w:hAnsi="宋体" w:cs="宋体" w:hint="eastAsia"/>
            <w:bCs/>
            <w:color w:val="030300"/>
            <w:rPrChange w:id="145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浮点方法</w:t>
        </w:r>
      </w:ins>
    </w:p>
    <w:p w14:paraId="10F26585" w14:textId="1280834F" w:rsidR="00C05DEB" w:rsidRPr="002E65D2" w:rsidRDefault="00C05DEB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rPrChange w:id="146" w:author="Mead Lai" w:date="2013-02-01T18:57:00Z">
            <w:rPr>
              <w:rFonts w:ascii="Arial" w:hAnsi="Arial" w:cs="Arial"/>
              <w:b/>
              <w:bCs/>
              <w:sz w:val="28"/>
              <w:szCs w:val="28"/>
            </w:rPr>
          </w:rPrChange>
        </w:rPr>
      </w:pPr>
      <w:r w:rsidRPr="002E65D2">
        <w:rPr>
          <w:rFonts w:ascii="Arial" w:hAnsi="Arial" w:cs="Arial"/>
          <w:bCs/>
          <w:rPrChange w:id="147" w:author="Mead Lai" w:date="2013-02-01T18:57:00Z">
            <w:rPr>
              <w:rFonts w:ascii="Arial" w:hAnsi="Arial" w:cs="Arial"/>
              <w:b/>
              <w:bCs/>
              <w:sz w:val="28"/>
              <w:szCs w:val="28"/>
            </w:rPr>
          </w:rPrChange>
        </w:rPr>
        <w:t>Constructor Declarations</w:t>
      </w:r>
      <w:ins w:id="148" w:author="Mead Lai" w:date="2013-02-01T18:55:00Z">
        <w:r w:rsidR="008113EF" w:rsidRPr="002E65D2">
          <w:rPr>
            <w:rFonts w:ascii="宋体" w:eastAsia="宋体" w:hAnsi="宋体" w:cs="宋体" w:hint="eastAsia"/>
            <w:bCs/>
            <w:rPrChange w:id="149" w:author="Mead Lai" w:date="2013-02-01T18:57:00Z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</w:rPrChange>
          </w:rPr>
          <w:t>构造器声明</w:t>
        </w:r>
      </w:ins>
    </w:p>
    <w:p w14:paraId="20C6A898" w14:textId="6F19E7EB" w:rsidR="00C05DEB" w:rsidRPr="002E65D2" w:rsidRDefault="00C05DEB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50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51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 xml:space="preserve">Declaring Primitives </w:t>
      </w:r>
      <w:del w:id="152" w:author="Mead Lai" w:date="2013-02-01T18:55:00Z">
        <w:r w:rsidRPr="002E65D2" w:rsidDel="00C43F3B">
          <w:rPr>
            <w:rFonts w:ascii="Arial" w:hAnsi="Arial" w:cs="Arial"/>
            <w:bCs/>
            <w:color w:val="030300"/>
            <w:rPrChange w:id="153" w:author="Mead Lai" w:date="2013-02-01T18:57:00Z">
              <w:rPr>
                <w:rFonts w:ascii="Arial" w:hAnsi="Arial" w:cs="Arial"/>
                <w:b/>
                <w:bCs/>
                <w:color w:val="030300"/>
                <w:sz w:val="32"/>
                <w:szCs w:val="32"/>
              </w:rPr>
            </w:rPrChange>
          </w:rPr>
          <w:delText>and Primitive Ranges</w:delText>
        </w:r>
      </w:del>
      <w:ins w:id="154" w:author="Mead Lai" w:date="2013-02-01T18:55:00Z">
        <w:r w:rsidR="007E6206" w:rsidRPr="002E65D2">
          <w:rPr>
            <w:rFonts w:ascii="宋体" w:eastAsia="宋体" w:hAnsi="宋体" w:cs="宋体" w:hint="eastAsia"/>
            <w:bCs/>
            <w:color w:val="030300"/>
            <w:rPrChange w:id="155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声明原始类型</w:t>
        </w:r>
      </w:ins>
    </w:p>
    <w:p w14:paraId="2DA4325B" w14:textId="6866133C" w:rsidR="00C05DEB" w:rsidRPr="00BF330A" w:rsidRDefault="00C05DEB" w:rsidP="00BF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</w:rPr>
      </w:pPr>
      <w:r w:rsidRPr="002E65D2">
        <w:rPr>
          <w:rFonts w:ascii="Arial" w:hAnsi="Arial" w:cs="Arial"/>
          <w:bCs/>
          <w:color w:val="030300"/>
          <w:rPrChange w:id="156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Array Declarations</w:t>
      </w:r>
      <w:ins w:id="157" w:author="Mead Lai" w:date="2013-02-01T18:55:00Z">
        <w:r w:rsidR="00116EDB" w:rsidRPr="002E65D2">
          <w:rPr>
            <w:rFonts w:ascii="宋体" w:eastAsia="宋体" w:hAnsi="宋体" w:cs="宋体" w:hint="eastAsia"/>
            <w:bCs/>
            <w:color w:val="030300"/>
            <w:rPrChange w:id="158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数组声明</w:t>
        </w:r>
      </w:ins>
    </w:p>
    <w:p w14:paraId="0F2C8961" w14:textId="7F629741" w:rsidR="00C05DEB" w:rsidRDefault="00C05DEB" w:rsidP="00C05DEB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  key;</w:t>
      </w:r>
      <w:del w:id="159" w:author="Mead Lai" w:date="2013-02-01T20:06:00Z">
        <w:r w:rsidDel="00B26D53">
          <w:rPr>
            <w:rFonts w:ascii="Courier New" w:hAnsi="Courier New" w:cs="Courier New"/>
          </w:rPr>
          <w:delText xml:space="preserve">  </w:delText>
        </w:r>
      </w:del>
      <w:r>
        <w:rPr>
          <w:rFonts w:ascii="Courier New" w:hAnsi="Courier New" w:cs="Courier New"/>
        </w:rPr>
        <w:t>// (</w:t>
      </w:r>
      <w:r w:rsidR="00C31E75">
        <w:rPr>
          <w:rFonts w:ascii="宋体" w:eastAsia="宋体" w:hAnsi="宋体" w:cs="宋体" w:hint="eastAsia"/>
        </w:rPr>
        <w:t>推荐方式</w:t>
      </w:r>
      <w:r>
        <w:rPr>
          <w:rFonts w:ascii="Courier New" w:hAnsi="Courier New" w:cs="Courier New"/>
        </w:rPr>
        <w:t>)</w:t>
      </w:r>
    </w:p>
    <w:p w14:paraId="02566C8B" w14:textId="1CE98A5A" w:rsidR="00C05DEB" w:rsidRDefault="00C05DEB" w:rsidP="00C05DEB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key  [];</w:t>
      </w:r>
      <w:del w:id="160" w:author="Mead Lai" w:date="2013-02-01T20:06:00Z">
        <w:r w:rsidDel="00B26D53">
          <w:rPr>
            <w:rFonts w:ascii="Courier New" w:hAnsi="Courier New" w:cs="Courier New"/>
          </w:rPr>
          <w:delText xml:space="preserve"> </w:delText>
        </w:r>
      </w:del>
      <w:r>
        <w:rPr>
          <w:rFonts w:ascii="Courier New" w:hAnsi="Courier New" w:cs="Courier New"/>
        </w:rPr>
        <w:t>//</w:t>
      </w:r>
      <w:r w:rsidR="006A20FB">
        <w:rPr>
          <w:rFonts w:ascii="Courier New" w:hAnsi="Courier New" w:cs="Courier New"/>
        </w:rPr>
        <w:t xml:space="preserve"> (</w:t>
      </w:r>
      <w:r w:rsidR="006A20FB">
        <w:rPr>
          <w:rFonts w:ascii="宋体" w:eastAsia="宋体" w:hAnsi="宋体" w:cs="宋体" w:hint="eastAsia"/>
        </w:rPr>
        <w:t>可读性比较差</w:t>
      </w:r>
      <w:r w:rsidR="00343DA6">
        <w:rPr>
          <w:rFonts w:ascii="宋体" w:eastAsia="宋体" w:hAnsi="宋体" w:cs="宋体" w:hint="eastAsia"/>
        </w:rPr>
        <w:t>,不推荐</w:t>
      </w:r>
      <w:r w:rsidR="006A20FB">
        <w:rPr>
          <w:rFonts w:ascii="Courier New" w:hAnsi="Courier New" w:cs="Courier New"/>
        </w:rPr>
        <w:t>)</w:t>
      </w:r>
    </w:p>
    <w:p w14:paraId="616BB101" w14:textId="4F097AB5" w:rsidR="00C05DEB" w:rsidRPr="002E65D2" w:rsidRDefault="00C05DEB" w:rsidP="00C05D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61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62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Final Variables</w:t>
      </w:r>
      <w:ins w:id="163" w:author="Mead Lai" w:date="2013-02-01T18:56:00Z">
        <w:r w:rsidR="00E87666" w:rsidRPr="002E65D2">
          <w:rPr>
            <w:rFonts w:ascii="宋体" w:eastAsia="宋体" w:hAnsi="宋体" w:cs="宋体" w:hint="eastAsia"/>
            <w:bCs/>
            <w:color w:val="030300"/>
            <w:rPrChange w:id="164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最终</w:t>
        </w:r>
      </w:ins>
      <w:ins w:id="165" w:author="Mead Lai" w:date="2013-02-01T18:57:00Z">
        <w:r w:rsidR="00E87666" w:rsidRPr="002E65D2">
          <w:rPr>
            <w:rFonts w:ascii="宋体" w:eastAsia="宋体" w:hAnsi="宋体" w:cs="宋体" w:hint="eastAsia"/>
            <w:bCs/>
            <w:color w:val="030300"/>
            <w:rPrChange w:id="166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变量</w:t>
        </w:r>
      </w:ins>
    </w:p>
    <w:p w14:paraId="7BFDC979" w14:textId="22CFD14D" w:rsidR="00C05DEB" w:rsidRPr="002E65D2" w:rsidRDefault="00C05DEB" w:rsidP="00C05D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67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68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Transient Variables</w:t>
      </w:r>
      <w:ins w:id="169" w:author="Mead Lai" w:date="2013-02-01T18:56:00Z">
        <w:r w:rsidR="00796306" w:rsidRPr="002E65D2">
          <w:rPr>
            <w:rFonts w:ascii="宋体" w:eastAsia="宋体" w:hAnsi="宋体" w:cs="宋体" w:hint="eastAsia"/>
            <w:bCs/>
            <w:color w:val="030300"/>
            <w:rPrChange w:id="170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瞬间变量</w:t>
        </w:r>
      </w:ins>
    </w:p>
    <w:p w14:paraId="52C905E0" w14:textId="6B9C960E" w:rsidR="00C05DEB" w:rsidRPr="002E65D2" w:rsidRDefault="00C05DEB" w:rsidP="00C05D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71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72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Volatile Variables</w:t>
      </w:r>
      <w:ins w:id="173" w:author="Mead Lai" w:date="2013-02-01T18:56:00Z">
        <w:r w:rsidR="00796306" w:rsidRPr="002E65D2">
          <w:rPr>
            <w:rFonts w:ascii="宋体" w:eastAsia="宋体" w:hAnsi="宋体" w:cs="宋体" w:hint="eastAsia"/>
            <w:bCs/>
            <w:color w:val="030300"/>
            <w:rPrChange w:id="174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挥发变量</w:t>
        </w:r>
      </w:ins>
    </w:p>
    <w:p w14:paraId="250B7AB7" w14:textId="36032627" w:rsidR="00C05DEB" w:rsidRPr="002E65D2" w:rsidRDefault="00C05DEB" w:rsidP="00C05D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宋体" w:cs="宋体"/>
          <w:bCs/>
          <w:color w:val="030300"/>
          <w:rPrChange w:id="175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</w:pPr>
      <w:r w:rsidRPr="002E65D2">
        <w:rPr>
          <w:rFonts w:ascii="Arial" w:hAnsi="Arial" w:cs="Arial"/>
          <w:bCs/>
          <w:color w:val="030300"/>
          <w:rPrChange w:id="176" w:author="Mead Lai" w:date="2013-02-01T18:57:00Z">
            <w:rPr>
              <w:rFonts w:ascii="Arial" w:hAnsi="Arial" w:cs="Arial"/>
              <w:b/>
              <w:bCs/>
              <w:color w:val="030300"/>
              <w:sz w:val="32"/>
              <w:szCs w:val="32"/>
            </w:rPr>
          </w:rPrChange>
        </w:rPr>
        <w:t>Static Variables and Methods</w:t>
      </w:r>
      <w:ins w:id="177" w:author="Mead Lai" w:date="2013-02-01T18:56:00Z">
        <w:r w:rsidR="007C4890" w:rsidRPr="002E65D2">
          <w:rPr>
            <w:rFonts w:ascii="宋体" w:eastAsia="宋体" w:hAnsi="宋体" w:cs="宋体" w:hint="eastAsia"/>
            <w:bCs/>
            <w:color w:val="030300"/>
            <w:rPrChange w:id="178" w:author="Mead Lai" w:date="2013-02-01T18:57:00Z">
              <w:rPr>
                <w:rFonts w:ascii="宋体" w:eastAsia="宋体" w:hAnsi="宋体" w:cs="宋体" w:hint="eastAsia"/>
                <w:b/>
                <w:bCs/>
                <w:color w:val="030300"/>
                <w:sz w:val="32"/>
                <w:szCs w:val="32"/>
              </w:rPr>
            </w:rPrChange>
          </w:rPr>
          <w:t>静态变量和方法</w:t>
        </w:r>
      </w:ins>
    </w:p>
    <w:p w14:paraId="116B2307" w14:textId="77777777" w:rsidR="00C05DEB" w:rsidRDefault="00C05DEB" w:rsidP="00C05DE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6B0003"/>
        </w:rPr>
      </w:pPr>
      <w:r>
        <w:rPr>
          <w:rFonts w:ascii="Arial" w:hAnsi="Arial" w:cs="Arial"/>
          <w:b/>
          <w:bCs/>
          <w:color w:val="6B0003"/>
        </w:rPr>
        <w:t>Table 1-3: Ranges of Numeric Primitives</w:t>
      </w:r>
    </w:p>
    <w:tbl>
      <w:tblPr>
        <w:tblW w:w="8755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1276"/>
        <w:gridCol w:w="2410"/>
        <w:gridCol w:w="2693"/>
      </w:tblGrid>
      <w:tr w:rsidR="00B26D53" w14:paraId="3B0AF3BF" w14:textId="77777777" w:rsidTr="00B26D53">
        <w:tc>
          <w:tcPr>
            <w:tcW w:w="138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2B7153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Type</w:t>
            </w:r>
          </w:p>
        </w:tc>
        <w:tc>
          <w:tcPr>
            <w:tcW w:w="9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A75651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Bits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A7411C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Bytes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79A749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Minimum Range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138CBC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Maximum Range</w:t>
            </w:r>
          </w:p>
        </w:tc>
      </w:tr>
      <w:tr w:rsidR="00B26D53" w14:paraId="23DAF1F7" w14:textId="77777777" w:rsidTr="00B26D53">
        <w:tblPrEx>
          <w:tblBorders>
            <w:top w:val="none" w:sz="0" w:space="0" w:color="auto"/>
          </w:tblBorders>
        </w:tblPrEx>
        <w:tc>
          <w:tcPr>
            <w:tcW w:w="138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E35ABFF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byte</w:t>
            </w:r>
          </w:p>
        </w:tc>
        <w:tc>
          <w:tcPr>
            <w:tcW w:w="9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C1425A9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BF59DF0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8B8B5FC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112A6E6C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7</w:t>
            </w:r>
            <w:r>
              <w:rPr>
                <w:rFonts w:ascii="Arial" w:hAnsi="Arial" w:cs="Arial"/>
              </w:rPr>
              <w:t>-1</w:t>
            </w:r>
          </w:p>
        </w:tc>
      </w:tr>
      <w:tr w:rsidR="00B26D53" w14:paraId="0F6B7E5A" w14:textId="77777777" w:rsidTr="00B26D53">
        <w:tblPrEx>
          <w:tblBorders>
            <w:top w:val="none" w:sz="0" w:space="0" w:color="auto"/>
          </w:tblBorders>
        </w:tblPrEx>
        <w:tc>
          <w:tcPr>
            <w:tcW w:w="138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1814435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short</w:t>
            </w:r>
          </w:p>
        </w:tc>
        <w:tc>
          <w:tcPr>
            <w:tcW w:w="9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72276EC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0393B7E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EABF8B6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167130D8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15</w:t>
            </w:r>
            <w:r>
              <w:rPr>
                <w:rFonts w:ascii="Arial" w:hAnsi="Arial" w:cs="Arial"/>
              </w:rPr>
              <w:t>-1</w:t>
            </w:r>
          </w:p>
        </w:tc>
      </w:tr>
      <w:tr w:rsidR="00B26D53" w14:paraId="4DC03156" w14:textId="77777777" w:rsidTr="00B26D53">
        <w:tblPrEx>
          <w:tblBorders>
            <w:top w:val="none" w:sz="0" w:space="0" w:color="auto"/>
          </w:tblBorders>
        </w:tblPrEx>
        <w:tc>
          <w:tcPr>
            <w:tcW w:w="138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9DAF8CC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9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0876321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4F2CB97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179618F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31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48A06E9C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31</w:t>
            </w:r>
            <w:r>
              <w:rPr>
                <w:rFonts w:ascii="Arial" w:hAnsi="Arial" w:cs="Arial"/>
              </w:rPr>
              <w:t>-1</w:t>
            </w:r>
          </w:p>
        </w:tc>
      </w:tr>
      <w:tr w:rsidR="00B26D53" w14:paraId="4CF576BD" w14:textId="77777777" w:rsidTr="00B26D53">
        <w:tblPrEx>
          <w:tblBorders>
            <w:top w:val="none" w:sz="0" w:space="0" w:color="auto"/>
          </w:tblBorders>
        </w:tblPrEx>
        <w:tc>
          <w:tcPr>
            <w:tcW w:w="138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13181D6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9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4EE787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514F864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089DFB5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63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457F240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63</w:t>
            </w:r>
            <w:r>
              <w:rPr>
                <w:rFonts w:ascii="Arial" w:hAnsi="Arial" w:cs="Arial"/>
              </w:rPr>
              <w:t>-1</w:t>
            </w:r>
          </w:p>
        </w:tc>
      </w:tr>
      <w:tr w:rsidR="00B26D53" w14:paraId="2045F6A3" w14:textId="77777777" w:rsidTr="00B26D53">
        <w:tblPrEx>
          <w:tblBorders>
            <w:top w:val="none" w:sz="0" w:space="0" w:color="auto"/>
          </w:tblBorders>
        </w:tblPrEx>
        <w:tc>
          <w:tcPr>
            <w:tcW w:w="138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FD9034D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9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60AE96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F169604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0861C60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43FB71B5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26D53" w14:paraId="602EA45B" w14:textId="77777777" w:rsidTr="00B26D53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38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138270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27FD783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D7B6160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153A734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01421BBC" w14:textId="77777777" w:rsidR="00C05DEB" w:rsidRDefault="00C05DEB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24037404" w14:textId="77777777" w:rsidR="00C05DEB" w:rsidRDefault="00C05DEB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78643113" w14:textId="66678F26" w:rsidR="00C05DEB" w:rsidRPr="00384A8C" w:rsidDel="00C62F92" w:rsidRDefault="00C05DEB" w:rsidP="008B5C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del w:id="179" w:author="Mead Lai" w:date="2013-02-01T18:57:00Z"/>
          <w:rFonts w:ascii="Arial" w:hAnsi="Arial" w:cs="Arial"/>
        </w:rPr>
      </w:pPr>
      <w:del w:id="180" w:author="Mead Lai" w:date="2013-02-01T18:57:00Z">
        <w:r w:rsidDel="00C62F92">
          <w:rPr>
            <w:rFonts w:ascii="Arial" w:hAnsi="Arial" w:cs="Arial"/>
            <w:b/>
            <w:bCs/>
            <w:color w:val="030300"/>
            <w:sz w:val="32"/>
            <w:szCs w:val="32"/>
          </w:rPr>
          <w:delText>Declaring Reference Variables</w:delText>
        </w:r>
      </w:del>
    </w:p>
    <w:p w14:paraId="51D25829" w14:textId="77777777" w:rsidR="00384A8C" w:rsidRDefault="00384A8C" w:rsidP="00384A8C">
      <w:pPr>
        <w:rPr>
          <w:rFonts w:ascii="Arial" w:hAnsi="Arial" w:cs="Arial"/>
          <w:b/>
          <w:bCs/>
          <w:color w:val="00006D"/>
          <w:sz w:val="38"/>
          <w:szCs w:val="38"/>
        </w:rPr>
      </w:pPr>
    </w:p>
    <w:p w14:paraId="0113CADC" w14:textId="6A43E9A2" w:rsidR="0047107D" w:rsidDel="00C91424" w:rsidRDefault="0047107D" w:rsidP="0047107D">
      <w:pPr>
        <w:widowControl w:val="0"/>
        <w:autoSpaceDE w:val="0"/>
        <w:autoSpaceDN w:val="0"/>
        <w:adjustRightInd w:val="0"/>
        <w:rPr>
          <w:del w:id="181" w:author="Mead Lai" w:date="2013-02-01T18:57:00Z"/>
          <w:rFonts w:ascii="Arial" w:hAnsi="Arial" w:cs="Arial"/>
          <w:b/>
          <w:bCs/>
          <w:color w:val="6B0003"/>
        </w:rPr>
      </w:pPr>
      <w:del w:id="182" w:author="Mead Lai" w:date="2013-02-01T18:57:00Z">
        <w:r w:rsidDel="00C91424">
          <w:rPr>
            <w:rFonts w:ascii="Arial" w:hAnsi="Arial" w:cs="Arial"/>
            <w:b/>
            <w:bCs/>
            <w:color w:val="6B0003"/>
          </w:rPr>
          <w:delText>Table 1-2: Determining Access to Class Members</w:delText>
        </w:r>
      </w:del>
    </w:p>
    <w:p w14:paraId="7C02C0E3" w14:textId="77777777" w:rsidR="0047107D" w:rsidRPr="00B562C1" w:rsidRDefault="0047107D" w:rsidP="007812CE"/>
    <w:p w14:paraId="2C78AE39" w14:textId="77777777" w:rsidR="00DE4EDE" w:rsidRDefault="00DE4EDE" w:rsidP="00DE4EDE">
      <w:pPr>
        <w:pStyle w:val="Heading1"/>
      </w:pPr>
      <w:r w:rsidRPr="00DE4EDE">
        <w:rPr>
          <w:rFonts w:hint="eastAsia"/>
        </w:rPr>
        <w:t>Java-</w:t>
      </w:r>
      <w:r w:rsidRPr="00DE4EDE">
        <w:rPr>
          <w:rFonts w:hint="eastAsia"/>
        </w:rPr>
        <w:t>面向</w:t>
      </w:r>
      <w:r w:rsidRPr="00DE4EDE">
        <w:rPr>
          <w:rFonts w:ascii="宋体" w:eastAsia="宋体" w:hAnsi="宋体" w:cs="宋体" w:hint="eastAsia"/>
        </w:rPr>
        <w:t>对</w:t>
      </w:r>
      <w:r w:rsidRPr="00DE4EDE">
        <w:rPr>
          <w:rFonts w:hint="eastAsia"/>
        </w:rPr>
        <w:t>象</w:t>
      </w:r>
    </w:p>
    <w:p w14:paraId="2CC08B56" w14:textId="77777777" w:rsidR="00DE4EDE" w:rsidRDefault="00DE4EDE" w:rsidP="00DE4EDE"/>
    <w:p w14:paraId="32A479E2" w14:textId="42916BDA" w:rsidR="00875E3E" w:rsidRDefault="00DE4EDE" w:rsidP="00933C41">
      <w:pPr>
        <w:pStyle w:val="Heading3"/>
      </w:pPr>
      <w:del w:id="183" w:author="Mead Lai" w:date="2013-02-01T19:02:00Z">
        <w:r w:rsidRPr="00DE4EDE" w:rsidDel="004D567D">
          <w:rPr>
            <w:rFonts w:hint="eastAsia"/>
          </w:rPr>
          <w:delText>Java-面向对象</w:delText>
        </w:r>
      </w:del>
      <w:ins w:id="184" w:author="Mead Lai" w:date="2013-02-01T16:55:00Z">
        <w:r w:rsidR="00875E3E">
          <w:rPr>
            <w:rFonts w:hint="eastAsia"/>
          </w:rPr>
          <w:t>继承</w:t>
        </w:r>
      </w:ins>
      <w:r w:rsidR="00576D5D">
        <w:rPr>
          <w:rFonts w:hint="eastAsia"/>
        </w:rPr>
        <w:t>&amp;重写方法</w:t>
      </w:r>
    </w:p>
    <w:p w14:paraId="22D6E294" w14:textId="3C58BA13" w:rsidR="00960179" w:rsidRPr="00094A25" w:rsidRDefault="000F24C6" w:rsidP="00933C41">
      <w:pPr>
        <w:rPr>
          <w:rFonts w:ascii="宋体" w:eastAsia="宋体"/>
        </w:rPr>
      </w:pPr>
      <w:r>
        <w:rPr>
          <w:rFonts w:ascii="µe'A8‹ˇø&lt;˘µ'1" w:hAnsi="µe'A8‹ˇø&lt;˘µ'1" w:cs="µe'A8‹ˇø&lt;˘µ'1" w:hint="eastAsia"/>
        </w:rPr>
        <w:t>--</w:t>
      </w:r>
      <w:r w:rsidR="004E69B7" w:rsidRPr="00094A25">
        <w:rPr>
          <w:rFonts w:ascii="宋体" w:eastAsia="宋体" w:hAnsi="宋体" w:cs="宋体" w:hint="eastAsia"/>
        </w:rPr>
        <w:t>当继承一个</w:t>
      </w:r>
      <w:r w:rsidR="00793AB6" w:rsidRPr="00094A25">
        <w:rPr>
          <w:rFonts w:ascii="宋体" w:eastAsia="宋体" w:hAnsi="宋体" w:cs="宋体" w:hint="eastAsia"/>
        </w:rPr>
        <w:t>类时</w:t>
      </w:r>
      <w:r w:rsidR="00537171" w:rsidRPr="00094A25">
        <w:rPr>
          <w:rFonts w:ascii="宋体" w:eastAsia="宋体" w:hAnsi="µe'A8‹ˇø&lt;˘µ'1" w:cs="µe'A8‹ˇø&lt;˘µ'1" w:hint="eastAsia"/>
        </w:rPr>
        <w:t>，就</w:t>
      </w:r>
      <w:r w:rsidR="00793AB6" w:rsidRPr="00094A25">
        <w:rPr>
          <w:rFonts w:ascii="宋体" w:eastAsia="宋体" w:hAnsi="µe'A8‹ˇø&lt;˘µ'1" w:cs="µe'A8‹ˇø&lt;˘µ'1" w:hint="eastAsia"/>
        </w:rPr>
        <w:t>有机会重写</w:t>
      </w:r>
      <w:r w:rsidR="00793AB6" w:rsidRPr="00094A25">
        <w:rPr>
          <w:rFonts w:ascii="宋体" w:eastAsia="宋体" w:hAnsi="宋体" w:cs="宋体" w:hint="eastAsia"/>
        </w:rPr>
        <w:t>该</w:t>
      </w:r>
      <w:r w:rsidR="00793AB6" w:rsidRPr="00094A25">
        <w:rPr>
          <w:rFonts w:ascii="宋体" w:eastAsia="宋体" w:hAnsi="µe'A8‹ˇø&lt;˘µ'1" w:cs="µe'A8‹ˇø&lt;˘µ'1" w:hint="eastAsia"/>
        </w:rPr>
        <w:t>方法(</w:t>
      </w:r>
      <w:r w:rsidR="00933C41" w:rsidRPr="00094A25">
        <w:rPr>
          <w:rFonts w:ascii="宋体" w:eastAsia="宋体" w:hint="eastAsia"/>
        </w:rPr>
        <w:t>final</w:t>
      </w:r>
      <w:r w:rsidR="00F47429" w:rsidRPr="00094A25">
        <w:rPr>
          <w:rFonts w:ascii="宋体" w:eastAsia="宋体" w:hint="eastAsia"/>
        </w:rPr>
        <w:t>方法无法被重写</w:t>
      </w:r>
      <w:r w:rsidR="00933C41" w:rsidRPr="00094A25">
        <w:rPr>
          <w:rFonts w:ascii="宋体" w:eastAsia="宋体" w:hint="eastAsia"/>
        </w:rPr>
        <w:t>,final</w:t>
      </w:r>
      <w:r w:rsidR="00933C41" w:rsidRPr="00094A25">
        <w:rPr>
          <w:rFonts w:ascii="宋体" w:eastAsia="宋体" w:hAnsi="宋体" w:cs="宋体" w:hint="eastAsia"/>
        </w:rPr>
        <w:t>类</w:t>
      </w:r>
      <w:r w:rsidR="00933C41" w:rsidRPr="00094A25">
        <w:rPr>
          <w:rFonts w:ascii="宋体" w:eastAsia="宋体" w:hint="eastAsia"/>
        </w:rPr>
        <w:t>也无法被</w:t>
      </w:r>
      <w:r w:rsidR="00933C41" w:rsidRPr="00094A25">
        <w:rPr>
          <w:rFonts w:ascii="宋体" w:eastAsia="宋体" w:hAnsi="宋体" w:cs="宋体" w:hint="eastAsia"/>
        </w:rPr>
        <w:t>继</w:t>
      </w:r>
      <w:r w:rsidR="00933C41" w:rsidRPr="00094A25">
        <w:rPr>
          <w:rFonts w:ascii="宋体" w:eastAsia="宋体" w:hint="eastAsia"/>
        </w:rPr>
        <w:t>承)</w:t>
      </w:r>
    </w:p>
    <w:p w14:paraId="44665DF9" w14:textId="2A6628D2" w:rsidR="00B774B0" w:rsidRPr="00094A25" w:rsidRDefault="00B774B0" w:rsidP="00933C41">
      <w:pPr>
        <w:rPr>
          <w:rFonts w:ascii="宋体" w:eastAsia="宋体"/>
        </w:rPr>
      </w:pPr>
      <w:r w:rsidRPr="00094A25">
        <w:rPr>
          <w:rFonts w:ascii="宋体" w:eastAsia="宋体" w:hint="eastAsia"/>
        </w:rPr>
        <w:t>--子</w:t>
      </w:r>
      <w:r w:rsidRPr="00094A25">
        <w:rPr>
          <w:rFonts w:ascii="宋体" w:eastAsia="宋体" w:hAnsi="宋体" w:cs="宋体" w:hint="eastAsia"/>
        </w:rPr>
        <w:t>类</w:t>
      </w:r>
      <w:r w:rsidRPr="00094A25">
        <w:rPr>
          <w:rFonts w:ascii="宋体" w:eastAsia="宋体" w:hint="eastAsia"/>
        </w:rPr>
        <w:t>如果不是抽象</w:t>
      </w:r>
      <w:r w:rsidRPr="00094A25">
        <w:rPr>
          <w:rFonts w:ascii="宋体" w:eastAsia="宋体" w:hAnsi="宋体" w:cs="宋体" w:hint="eastAsia"/>
        </w:rPr>
        <w:t>类</w:t>
      </w:r>
      <w:r w:rsidRPr="00094A25">
        <w:rPr>
          <w:rFonts w:ascii="宋体" w:eastAsia="宋体" w:hint="eastAsia"/>
        </w:rPr>
        <w:t>,必</w:t>
      </w:r>
      <w:r w:rsidRPr="00094A25">
        <w:rPr>
          <w:rFonts w:ascii="宋体" w:eastAsia="宋体" w:hAnsi="宋体" w:cs="宋体" w:hint="eastAsia"/>
        </w:rPr>
        <w:t>须</w:t>
      </w:r>
      <w:r w:rsidRPr="00094A25">
        <w:rPr>
          <w:rFonts w:ascii="宋体" w:eastAsia="宋体" w:hint="eastAsia"/>
        </w:rPr>
        <w:t>重写父</w:t>
      </w:r>
      <w:r w:rsidRPr="00094A25">
        <w:rPr>
          <w:rFonts w:ascii="宋体" w:eastAsia="宋体" w:hAnsi="宋体" w:cs="宋体" w:hint="eastAsia"/>
        </w:rPr>
        <w:t>类</w:t>
      </w:r>
      <w:r w:rsidRPr="00094A25">
        <w:rPr>
          <w:rFonts w:ascii="宋体" w:eastAsia="宋体" w:hint="eastAsia"/>
        </w:rPr>
        <w:t>的抽象方法</w:t>
      </w:r>
    </w:p>
    <w:p w14:paraId="15E80BD4" w14:textId="2572C70C" w:rsidR="00793AB6" w:rsidRPr="00094A25" w:rsidRDefault="00960179" w:rsidP="00933C41">
      <w:pPr>
        <w:rPr>
          <w:rFonts w:ascii="宋体" w:eastAsia="宋体"/>
        </w:rPr>
      </w:pPr>
      <w:r w:rsidRPr="00094A25">
        <w:rPr>
          <w:rFonts w:ascii="宋体" w:eastAsia="宋体" w:hint="eastAsia"/>
        </w:rPr>
        <w:t>--</w:t>
      </w:r>
      <w:r w:rsidR="00793AB6" w:rsidRPr="00094A25">
        <w:rPr>
          <w:rFonts w:ascii="宋体" w:eastAsia="宋体" w:hint="eastAsia"/>
        </w:rPr>
        <w:t>重写的主要</w:t>
      </w:r>
      <w:r w:rsidR="00793AB6" w:rsidRPr="00B8604F">
        <w:rPr>
          <w:rFonts w:ascii="宋体" w:eastAsia="宋体" w:hint="eastAsia"/>
        </w:rPr>
        <w:t>优</w:t>
      </w:r>
      <w:r w:rsidR="00793AB6" w:rsidRPr="00094A25">
        <w:rPr>
          <w:rFonts w:ascii="宋体" w:eastAsia="宋体" w:hint="eastAsia"/>
        </w:rPr>
        <w:t>点是能</w:t>
      </w:r>
      <w:r w:rsidR="00793AB6" w:rsidRPr="00B8604F">
        <w:rPr>
          <w:rFonts w:ascii="宋体" w:eastAsia="宋体" w:hint="eastAsia"/>
        </w:rPr>
        <w:t>够</w:t>
      </w:r>
      <w:r w:rsidR="00793AB6" w:rsidRPr="00094A25">
        <w:rPr>
          <w:rFonts w:ascii="宋体" w:eastAsia="宋体" w:hint="eastAsia"/>
        </w:rPr>
        <w:t>定</w:t>
      </w:r>
      <w:r w:rsidR="00793AB6" w:rsidRPr="00B8604F">
        <w:rPr>
          <w:rFonts w:ascii="宋体" w:eastAsia="宋体" w:hint="eastAsia"/>
        </w:rPr>
        <w:t>义</w:t>
      </w:r>
      <w:r w:rsidR="00793AB6" w:rsidRPr="00094A25">
        <w:rPr>
          <w:rFonts w:ascii="宋体" w:eastAsia="宋体" w:hint="eastAsia"/>
        </w:rPr>
        <w:t>某个子</w:t>
      </w:r>
      <w:r w:rsidR="00793AB6" w:rsidRPr="00B8604F">
        <w:rPr>
          <w:rFonts w:ascii="宋体" w:eastAsia="宋体" w:hint="eastAsia"/>
        </w:rPr>
        <w:t>类</w:t>
      </w:r>
      <w:r w:rsidR="00793AB6" w:rsidRPr="00094A25">
        <w:rPr>
          <w:rFonts w:ascii="宋体" w:eastAsia="宋体" w:hint="eastAsia"/>
        </w:rPr>
        <w:t>型特有的行</w:t>
      </w:r>
      <w:r w:rsidR="00793AB6" w:rsidRPr="00B8604F">
        <w:rPr>
          <w:rFonts w:ascii="宋体" w:eastAsia="宋体" w:hint="eastAsia"/>
        </w:rPr>
        <w:t>为</w:t>
      </w:r>
    </w:p>
    <w:p w14:paraId="55F0A2A1" w14:textId="723F8F3B" w:rsidR="00094A25" w:rsidRPr="00094A25" w:rsidRDefault="00094A25" w:rsidP="00933C41">
      <w:pPr>
        <w:rPr>
          <w:rFonts w:ascii="宋体" w:eastAsia="宋体"/>
        </w:rPr>
      </w:pPr>
      <w:r w:rsidRPr="00094A25">
        <w:rPr>
          <w:rFonts w:ascii="宋体" w:eastAsia="宋体" w:hint="eastAsia"/>
        </w:rPr>
        <w:t>--调用被重写方法的父类版本</w:t>
      </w:r>
      <w:r>
        <w:rPr>
          <w:rFonts w:ascii="宋体" w:eastAsia="宋体"/>
        </w:rPr>
        <w:t>,</w:t>
      </w:r>
      <w:r>
        <w:rPr>
          <w:rFonts w:ascii="宋体" w:eastAsia="宋体" w:hint="eastAsia"/>
        </w:rPr>
        <w:t>使用关键字super</w:t>
      </w:r>
    </w:p>
    <w:p w14:paraId="5CA0318C" w14:textId="021F5977" w:rsidR="005E4238" w:rsidRPr="00B8604F" w:rsidRDefault="00B8604F" w:rsidP="00B8604F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="005E4238" w:rsidRPr="00B8604F">
        <w:rPr>
          <w:rFonts w:ascii="宋体" w:eastAsia="宋体"/>
        </w:rPr>
        <w:t>重写</w:t>
      </w:r>
      <w:r w:rsidR="00CF1D46" w:rsidRPr="00B8604F">
        <w:rPr>
          <w:rFonts w:ascii="宋体" w:eastAsia="宋体" w:hint="eastAsia"/>
        </w:rPr>
        <w:t>方法</w:t>
      </w:r>
      <w:r w:rsidR="005E4238" w:rsidRPr="00B8604F">
        <w:rPr>
          <w:rFonts w:ascii="宋体" w:eastAsia="宋体"/>
        </w:rPr>
        <w:t>的</w:t>
      </w:r>
      <w:r w:rsidR="005E4238" w:rsidRPr="00B8604F">
        <w:rPr>
          <w:rFonts w:ascii="宋体" w:eastAsia="宋体" w:hint="eastAsia"/>
        </w:rPr>
        <w:t>修饰符只能扩大,无法缩小(父类为public的方法,</w:t>
      </w:r>
      <w:r w:rsidR="00704372" w:rsidRPr="00B8604F">
        <w:rPr>
          <w:rFonts w:ascii="宋体" w:eastAsia="宋体" w:hint="eastAsia"/>
        </w:rPr>
        <w:t>子类</w:t>
      </w:r>
      <w:r w:rsidR="005E4238" w:rsidRPr="00B8604F">
        <w:rPr>
          <w:rFonts w:ascii="宋体" w:eastAsia="宋体" w:hint="eastAsia"/>
        </w:rPr>
        <w:t>不能修饰成protected)</w:t>
      </w:r>
    </w:p>
    <w:p w14:paraId="19D280CE" w14:textId="33681E70" w:rsidR="005E4238" w:rsidRPr="00B8604F" w:rsidRDefault="00B8604F" w:rsidP="00B8604F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="001754FB" w:rsidRPr="00B8604F">
        <w:rPr>
          <w:rFonts w:ascii="宋体" w:eastAsia="宋体" w:hint="eastAsia"/>
        </w:rPr>
        <w:t>重写</w:t>
      </w:r>
      <w:r w:rsidR="00CF1D46" w:rsidRPr="00B8604F">
        <w:rPr>
          <w:rFonts w:ascii="宋体" w:eastAsia="宋体" w:hint="eastAsia"/>
        </w:rPr>
        <w:t>方法</w:t>
      </w:r>
      <w:r w:rsidR="001754FB" w:rsidRPr="00B8604F">
        <w:rPr>
          <w:rFonts w:ascii="宋体" w:eastAsia="宋体" w:hint="eastAsia"/>
        </w:rPr>
        <w:t>的异常声明只能缩小</w:t>
      </w:r>
      <w:r w:rsidR="00214342" w:rsidRPr="00B8604F">
        <w:rPr>
          <w:rFonts w:ascii="宋体" w:eastAsia="宋体" w:hint="eastAsia"/>
        </w:rPr>
        <w:t>,无法扩大</w:t>
      </w:r>
      <w:r w:rsidR="008728BC" w:rsidRPr="00B8604F">
        <w:rPr>
          <w:rFonts w:ascii="宋体" w:eastAsia="宋体" w:hint="eastAsia"/>
        </w:rPr>
        <w:t>(</w:t>
      </w:r>
      <w:r w:rsidR="00704372" w:rsidRPr="00B8604F">
        <w:rPr>
          <w:rFonts w:ascii="宋体" w:eastAsia="宋体" w:hint="eastAsia"/>
        </w:rPr>
        <w:t>父类为RuntimeException,子类无法声明Exception的异常</w:t>
      </w:r>
      <w:r w:rsidR="008728BC" w:rsidRPr="00B8604F">
        <w:rPr>
          <w:rFonts w:ascii="宋体" w:eastAsia="宋体" w:hint="eastAsia"/>
        </w:rPr>
        <w:t>)</w:t>
      </w:r>
      <w:r w:rsidR="00DD4608" w:rsidRPr="00B8604F">
        <w:rPr>
          <w:rFonts w:ascii="宋体" w:eastAsia="宋体"/>
        </w:rPr>
        <w:t xml:space="preserve"> ,不能抛出新的</w:t>
      </w:r>
      <w:r w:rsidR="00DD4608" w:rsidRPr="00B8604F">
        <w:rPr>
          <w:rFonts w:ascii="宋体" w:eastAsia="宋体" w:hint="eastAsia"/>
        </w:rPr>
        <w:t>检查</w:t>
      </w:r>
      <w:r w:rsidR="00DD4608" w:rsidRPr="00B8604F">
        <w:rPr>
          <w:rFonts w:ascii="宋体" w:eastAsia="宋体"/>
        </w:rPr>
        <w:t>异常</w:t>
      </w:r>
    </w:p>
    <w:p w14:paraId="3C23C225" w14:textId="775D5E2B" w:rsidR="00DD4608" w:rsidRPr="00B8604F" w:rsidRDefault="00B8604F" w:rsidP="00B8604F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="00DD4608" w:rsidRPr="00B8604F">
        <w:rPr>
          <w:rFonts w:ascii="宋体" w:eastAsia="宋体"/>
        </w:rPr>
        <w:t>参数列表必</w:t>
      </w:r>
      <w:r w:rsidR="00DD4608" w:rsidRPr="00B8604F">
        <w:rPr>
          <w:rFonts w:ascii="宋体" w:eastAsia="宋体" w:hint="eastAsia"/>
        </w:rPr>
        <w:t>须</w:t>
      </w:r>
      <w:r w:rsidR="00DD4608" w:rsidRPr="00B8604F">
        <w:rPr>
          <w:rFonts w:ascii="宋体" w:eastAsia="宋体"/>
        </w:rPr>
        <w:t>完全与被重写的相同</w:t>
      </w:r>
    </w:p>
    <w:p w14:paraId="5B381909" w14:textId="1CEDE905" w:rsidR="00DD4608" w:rsidRPr="00B8604F" w:rsidRDefault="00B8604F" w:rsidP="00B8604F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="00DD4608" w:rsidRPr="00B8604F">
        <w:rPr>
          <w:rFonts w:ascii="宋体" w:eastAsia="宋体"/>
        </w:rPr>
        <w:t>返回</w:t>
      </w:r>
      <w:r w:rsidR="00DD4608" w:rsidRPr="00B8604F">
        <w:rPr>
          <w:rFonts w:ascii="宋体" w:eastAsia="宋体" w:hint="eastAsia"/>
        </w:rPr>
        <w:t>类</w:t>
      </w:r>
      <w:r w:rsidR="00DD4608" w:rsidRPr="00B8604F">
        <w:rPr>
          <w:rFonts w:ascii="宋体" w:eastAsia="宋体"/>
        </w:rPr>
        <w:t>型必</w:t>
      </w:r>
      <w:r w:rsidR="00DD4608" w:rsidRPr="00B8604F">
        <w:rPr>
          <w:rFonts w:ascii="宋体" w:eastAsia="宋体" w:hint="eastAsia"/>
        </w:rPr>
        <w:t>须</w:t>
      </w:r>
      <w:r w:rsidR="00DD4608" w:rsidRPr="00B8604F">
        <w:rPr>
          <w:rFonts w:ascii="宋体" w:eastAsia="宋体"/>
        </w:rPr>
        <w:t>完全与被重写的运回</w:t>
      </w:r>
      <w:r w:rsidR="00DD4608" w:rsidRPr="00B8604F">
        <w:rPr>
          <w:rFonts w:ascii="宋体" w:eastAsia="宋体" w:hint="eastAsia"/>
        </w:rPr>
        <w:t>类</w:t>
      </w:r>
      <w:r w:rsidR="00DD4608" w:rsidRPr="00B8604F">
        <w:rPr>
          <w:rFonts w:ascii="宋体" w:eastAsia="宋体"/>
        </w:rPr>
        <w:t>型相同</w:t>
      </w:r>
    </w:p>
    <w:p w14:paraId="0487E548" w14:textId="22A6D25B" w:rsidR="00BF1300" w:rsidRPr="00B8604F" w:rsidRDefault="00B8604F" w:rsidP="009E601F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="00BF1300" w:rsidRPr="00B8604F">
        <w:rPr>
          <w:rFonts w:ascii="宋体" w:eastAsia="宋体"/>
        </w:rPr>
        <w:t>不能重写被</w:t>
      </w:r>
      <w:r w:rsidR="00BF1300" w:rsidRPr="00B8604F">
        <w:rPr>
          <w:rFonts w:ascii="宋体" w:eastAsia="宋体" w:hint="eastAsia"/>
        </w:rPr>
        <w:t>标识为</w:t>
      </w:r>
      <w:r w:rsidR="004A255B" w:rsidRPr="00B8604F">
        <w:rPr>
          <w:rFonts w:ascii="宋体" w:eastAsia="宋体" w:hint="eastAsia"/>
        </w:rPr>
        <w:t>final</w:t>
      </w:r>
      <w:r w:rsidR="00BF1300" w:rsidRPr="00B8604F">
        <w:rPr>
          <w:rFonts w:ascii="宋体" w:eastAsia="宋体"/>
        </w:rPr>
        <w:t>的方法:</w:t>
      </w:r>
    </w:p>
    <w:p w14:paraId="5F5BA749" w14:textId="1E9AD73A" w:rsidR="00875E3E" w:rsidRDefault="00875E3E" w:rsidP="00933C41">
      <w:pPr>
        <w:pStyle w:val="Heading3"/>
      </w:pPr>
      <w:ins w:id="185" w:author="Mead Lai" w:date="2013-02-01T16:55:00Z">
        <w:r>
          <w:rPr>
            <w:rFonts w:hint="eastAsia"/>
          </w:rPr>
          <w:lastRenderedPageBreak/>
          <w:t>重载</w:t>
        </w:r>
      </w:ins>
      <w:r w:rsidR="00970A04">
        <w:rPr>
          <w:rFonts w:hint="eastAsia"/>
        </w:rPr>
        <w:t>方法</w:t>
      </w:r>
    </w:p>
    <w:p w14:paraId="01F6E92B" w14:textId="66357A93" w:rsidR="00B8604F" w:rsidRPr="00B8604F" w:rsidRDefault="00B8604F" w:rsidP="00B8604F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Pr="00B8604F">
        <w:rPr>
          <w:rFonts w:ascii="宋体" w:eastAsia="宋体"/>
        </w:rPr>
        <w:t>重</w:t>
      </w:r>
      <w:r w:rsidRPr="00B8604F">
        <w:rPr>
          <w:rFonts w:ascii="宋体" w:eastAsia="宋体" w:hint="eastAsia"/>
        </w:rPr>
        <w:t>载</w:t>
      </w:r>
      <w:r w:rsidRPr="00B8604F">
        <w:rPr>
          <w:rFonts w:ascii="宋体" w:eastAsia="宋体"/>
        </w:rPr>
        <w:t>方法必</w:t>
      </w:r>
      <w:r w:rsidRPr="00B8604F">
        <w:rPr>
          <w:rFonts w:ascii="宋体" w:eastAsia="宋体" w:hint="eastAsia"/>
        </w:rPr>
        <w:t>须</w:t>
      </w:r>
      <w:r w:rsidRPr="00B8604F">
        <w:rPr>
          <w:rFonts w:ascii="宋体" w:eastAsia="宋体"/>
        </w:rPr>
        <w:t>改</w:t>
      </w:r>
      <w:r w:rsidRPr="00B8604F">
        <w:rPr>
          <w:rFonts w:ascii="宋体" w:eastAsia="宋体" w:hint="eastAsia"/>
        </w:rPr>
        <w:t>变</w:t>
      </w:r>
      <w:r w:rsidRPr="00B8604F">
        <w:rPr>
          <w:rFonts w:ascii="宋体" w:eastAsia="宋体"/>
        </w:rPr>
        <w:t>参数列表</w:t>
      </w:r>
    </w:p>
    <w:p w14:paraId="785BBCD5" w14:textId="696BC36F" w:rsidR="00B8604F" w:rsidRPr="00B8604F" w:rsidRDefault="00D748B9" w:rsidP="00B8604F">
      <w:pPr>
        <w:rPr>
          <w:rFonts w:ascii="宋体" w:eastAsia="宋体"/>
        </w:rPr>
      </w:pPr>
      <w:r>
        <w:rPr>
          <w:rFonts w:ascii="宋体" w:eastAsia="宋体"/>
        </w:rPr>
        <w:t>*</w:t>
      </w:r>
      <w:r w:rsidR="00B8604F" w:rsidRPr="00B8604F">
        <w:rPr>
          <w:rFonts w:ascii="宋体" w:eastAsia="宋体"/>
        </w:rPr>
        <w:t>重</w:t>
      </w:r>
      <w:r w:rsidR="00B8604F" w:rsidRPr="00B8604F">
        <w:rPr>
          <w:rFonts w:ascii="宋体" w:eastAsia="宋体" w:hint="eastAsia"/>
        </w:rPr>
        <w:t>载</w:t>
      </w:r>
      <w:r w:rsidR="00B8604F" w:rsidRPr="00B8604F">
        <w:rPr>
          <w:rFonts w:ascii="宋体" w:eastAsia="宋体"/>
        </w:rPr>
        <w:t>的方法</w:t>
      </w:r>
      <w:r w:rsidR="00AB0AAE">
        <w:rPr>
          <w:rFonts w:ascii="宋体" w:eastAsia="宋体" w:hint="eastAsia"/>
        </w:rPr>
        <w:t>可以</w:t>
      </w:r>
      <w:r w:rsidR="00B8604F" w:rsidRPr="00B8604F">
        <w:rPr>
          <w:rFonts w:ascii="宋体" w:eastAsia="宋体"/>
        </w:rPr>
        <w:t>改</w:t>
      </w:r>
      <w:r w:rsidR="00B8604F" w:rsidRPr="00B8604F">
        <w:rPr>
          <w:rFonts w:ascii="宋体" w:eastAsia="宋体" w:hint="eastAsia"/>
        </w:rPr>
        <w:t>变</w:t>
      </w:r>
      <w:r w:rsidR="00B8604F" w:rsidRPr="00B8604F">
        <w:rPr>
          <w:rFonts w:ascii="宋体" w:eastAsia="宋体"/>
        </w:rPr>
        <w:t>返回</w:t>
      </w:r>
      <w:r w:rsidR="00B8604F" w:rsidRPr="00B8604F">
        <w:rPr>
          <w:rFonts w:ascii="宋体" w:eastAsia="宋体" w:hint="eastAsia"/>
        </w:rPr>
        <w:t>类</w:t>
      </w:r>
      <w:r w:rsidR="00B8604F" w:rsidRPr="00B8604F">
        <w:rPr>
          <w:rFonts w:ascii="宋体" w:eastAsia="宋体"/>
        </w:rPr>
        <w:t>型</w:t>
      </w:r>
    </w:p>
    <w:p w14:paraId="726829A5" w14:textId="401E673F" w:rsidR="00B8604F" w:rsidRPr="00B8604F" w:rsidRDefault="00B8604F" w:rsidP="00B8604F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Pr="00B8604F">
        <w:rPr>
          <w:rFonts w:ascii="宋体" w:eastAsia="宋体"/>
        </w:rPr>
        <w:t>被重</w:t>
      </w:r>
      <w:r w:rsidRPr="00B8604F">
        <w:rPr>
          <w:rFonts w:ascii="宋体" w:eastAsia="宋体" w:hint="eastAsia"/>
        </w:rPr>
        <w:t>载</w:t>
      </w:r>
      <w:r w:rsidRPr="00B8604F">
        <w:rPr>
          <w:rFonts w:ascii="宋体" w:eastAsia="宋体"/>
        </w:rPr>
        <w:t>的方法</w:t>
      </w:r>
      <w:r w:rsidR="00C32FC1">
        <w:rPr>
          <w:rFonts w:ascii="宋体" w:eastAsia="宋体" w:hint="eastAsia"/>
        </w:rPr>
        <w:t>可以</w:t>
      </w:r>
      <w:r w:rsidRPr="00B8604F">
        <w:rPr>
          <w:rFonts w:ascii="宋体" w:eastAsia="宋体"/>
        </w:rPr>
        <w:t>改</w:t>
      </w:r>
      <w:r w:rsidRPr="00B8604F">
        <w:rPr>
          <w:rFonts w:ascii="宋体" w:eastAsia="宋体" w:hint="eastAsia"/>
        </w:rPr>
        <w:t>变访问</w:t>
      </w:r>
      <w:r w:rsidRPr="00B8604F">
        <w:rPr>
          <w:rFonts w:ascii="宋体" w:eastAsia="宋体"/>
        </w:rPr>
        <w:t>修</w:t>
      </w:r>
      <w:r w:rsidRPr="00B8604F">
        <w:rPr>
          <w:rFonts w:ascii="宋体" w:eastAsia="宋体" w:hint="eastAsia"/>
        </w:rPr>
        <w:t>饰</w:t>
      </w:r>
      <w:r w:rsidRPr="00B8604F">
        <w:rPr>
          <w:rFonts w:ascii="宋体" w:eastAsia="宋体"/>
        </w:rPr>
        <w:t>符</w:t>
      </w:r>
    </w:p>
    <w:p w14:paraId="21128FDC" w14:textId="3D1DED1E" w:rsidR="00B8604F" w:rsidRPr="00B8604F" w:rsidRDefault="00B8604F" w:rsidP="00B8604F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Pr="00B8604F">
        <w:rPr>
          <w:rFonts w:ascii="宋体" w:eastAsia="宋体"/>
        </w:rPr>
        <w:t>被重</w:t>
      </w:r>
      <w:r w:rsidRPr="00B8604F">
        <w:rPr>
          <w:rFonts w:ascii="宋体" w:eastAsia="宋体" w:hint="eastAsia"/>
        </w:rPr>
        <w:t>载</w:t>
      </w:r>
      <w:r w:rsidRPr="00B8604F">
        <w:rPr>
          <w:rFonts w:ascii="宋体" w:eastAsia="宋体"/>
        </w:rPr>
        <w:t>的方法可以声明新的或更广的</w:t>
      </w:r>
      <w:r w:rsidRPr="00B8604F">
        <w:rPr>
          <w:rFonts w:ascii="宋体" w:eastAsia="宋体" w:hint="eastAsia"/>
        </w:rPr>
        <w:t>检查</w:t>
      </w:r>
      <w:r w:rsidRPr="00B8604F">
        <w:rPr>
          <w:rFonts w:ascii="宋体" w:eastAsia="宋体"/>
        </w:rPr>
        <w:t>异常</w:t>
      </w:r>
    </w:p>
    <w:p w14:paraId="09F66AB5" w14:textId="0C4E9104" w:rsidR="00B8604F" w:rsidRDefault="00B8604F" w:rsidP="00B8604F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Pr="00B8604F">
        <w:rPr>
          <w:rFonts w:ascii="宋体" w:eastAsia="宋体"/>
        </w:rPr>
        <w:t>方法能</w:t>
      </w:r>
      <w:r w:rsidRPr="00B8604F">
        <w:rPr>
          <w:rFonts w:ascii="宋体" w:eastAsia="宋体" w:hint="eastAsia"/>
        </w:rPr>
        <w:t>够</w:t>
      </w:r>
      <w:r w:rsidRPr="00B8604F">
        <w:rPr>
          <w:rFonts w:ascii="宋体" w:eastAsia="宋体"/>
        </w:rPr>
        <w:t>在同</w:t>
      </w:r>
      <w:r w:rsidR="006E33A1">
        <w:rPr>
          <w:rFonts w:ascii="宋体" w:eastAsia="宋体" w:hint="eastAsia"/>
        </w:rPr>
        <w:t>一</w:t>
      </w:r>
      <w:r w:rsidRPr="00B8604F">
        <w:rPr>
          <w:rFonts w:ascii="宋体" w:eastAsia="宋体"/>
        </w:rPr>
        <w:t>个</w:t>
      </w:r>
      <w:r w:rsidRPr="00B8604F">
        <w:rPr>
          <w:rFonts w:ascii="宋体" w:eastAsia="宋体" w:hint="eastAsia"/>
        </w:rPr>
        <w:t>类</w:t>
      </w:r>
      <w:r w:rsidR="00527D90">
        <w:rPr>
          <w:rFonts w:ascii="宋体" w:eastAsia="宋体"/>
        </w:rPr>
        <w:t>中或者在一个</w:t>
      </w:r>
      <w:r w:rsidR="00527D90">
        <w:rPr>
          <w:rFonts w:ascii="宋体" w:eastAsia="宋体" w:hint="eastAsia"/>
        </w:rPr>
        <w:t>子</w:t>
      </w:r>
      <w:r w:rsidRPr="00B8604F">
        <w:rPr>
          <w:rFonts w:ascii="宋体" w:eastAsia="宋体" w:hint="eastAsia"/>
        </w:rPr>
        <w:t>类</w:t>
      </w:r>
      <w:r w:rsidRPr="00B8604F">
        <w:rPr>
          <w:rFonts w:ascii="宋体" w:eastAsia="宋体"/>
        </w:rPr>
        <w:t>中被重</w:t>
      </w:r>
      <w:r w:rsidRPr="00B8604F">
        <w:rPr>
          <w:rFonts w:ascii="宋体" w:eastAsia="宋体" w:hint="eastAsia"/>
        </w:rPr>
        <w:t>载</w:t>
      </w:r>
    </w:p>
    <w:p w14:paraId="5F636137" w14:textId="68464A8C" w:rsidR="00EB1157" w:rsidRDefault="00EB1157" w:rsidP="00933C41">
      <w:pPr>
        <w:pStyle w:val="Heading3"/>
      </w:pPr>
      <w:ins w:id="186" w:author="Mead Lai" w:date="2013-02-01T19:02:00Z">
        <w:r>
          <w:rPr>
            <w:rFonts w:hint="eastAsia"/>
          </w:rPr>
          <w:t>构造函数与</w:t>
        </w:r>
      </w:ins>
      <w:r w:rsidR="00B55B60">
        <w:rPr>
          <w:rFonts w:hint="eastAsia"/>
        </w:rPr>
        <w:t>函数链</w:t>
      </w:r>
    </w:p>
    <w:p w14:paraId="192CFE13" w14:textId="3E4A7794" w:rsidR="009A0F0D" w:rsidRDefault="00E0048E" w:rsidP="009A0F0D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="009A0F0D" w:rsidRPr="009A0F0D">
        <w:rPr>
          <w:rFonts w:ascii="宋体" w:eastAsia="宋体"/>
        </w:rPr>
        <w:t>每个</w:t>
      </w:r>
      <w:r w:rsidR="009A0F0D" w:rsidRPr="009A0F0D">
        <w:rPr>
          <w:rFonts w:ascii="宋体" w:eastAsia="宋体" w:hint="eastAsia"/>
        </w:rPr>
        <w:t>类</w:t>
      </w:r>
      <w:r w:rsidR="00FA02A0">
        <w:rPr>
          <w:rFonts w:ascii="宋体" w:eastAsia="宋体" w:hint="eastAsia"/>
        </w:rPr>
        <w:t>(包括抽象类)</w:t>
      </w:r>
      <w:r w:rsidR="009A0F0D" w:rsidRPr="009A0F0D">
        <w:rPr>
          <w:rFonts w:ascii="宋体" w:eastAsia="宋体"/>
        </w:rPr>
        <w:t>都必</w:t>
      </w:r>
      <w:r w:rsidR="009A0F0D" w:rsidRPr="009A0F0D">
        <w:rPr>
          <w:rFonts w:ascii="宋体" w:eastAsia="宋体" w:hint="eastAsia"/>
        </w:rPr>
        <w:t>须</w:t>
      </w:r>
      <w:r w:rsidR="009A0F0D" w:rsidRPr="009A0F0D">
        <w:rPr>
          <w:rFonts w:ascii="宋体" w:eastAsia="宋体"/>
        </w:rPr>
        <w:t>有一个构造函数</w:t>
      </w:r>
    </w:p>
    <w:p w14:paraId="58E01580" w14:textId="6D5CFD9A" w:rsidR="007566C8" w:rsidRDefault="007566C8" w:rsidP="009A0F0D">
      <w:pPr>
        <w:rPr>
          <w:rFonts w:ascii="宋体" w:eastAsia="宋体"/>
        </w:rPr>
      </w:pPr>
      <w:r w:rsidRPr="00E0048E">
        <w:rPr>
          <w:rFonts w:ascii="宋体" w:eastAsia="宋体" w:hint="eastAsia"/>
        </w:rPr>
        <w:t>*</w:t>
      </w:r>
      <w:r>
        <w:rPr>
          <w:rFonts w:ascii="宋体" w:eastAsia="宋体" w:hint="eastAsia"/>
        </w:rPr>
        <w:t>如果没有写构造函数,编译器会自动添加一个默认的</w:t>
      </w:r>
      <w:r w:rsidR="002F5D89">
        <w:rPr>
          <w:rFonts w:ascii="宋体" w:eastAsia="宋体" w:hint="eastAsia"/>
        </w:rPr>
        <w:t>[无参</w:t>
      </w:r>
      <w:r>
        <w:rPr>
          <w:rFonts w:ascii="宋体" w:eastAsia="宋体" w:hint="eastAsia"/>
        </w:rPr>
        <w:t>构造器</w:t>
      </w:r>
      <w:r w:rsidR="002F5D89">
        <w:rPr>
          <w:rFonts w:ascii="宋体" w:eastAsia="宋体" w:hint="eastAsia"/>
        </w:rPr>
        <w:t>]</w:t>
      </w:r>
    </w:p>
    <w:p w14:paraId="7922A5D7" w14:textId="61B0DB6E" w:rsidR="00076C92" w:rsidRDefault="00E0048E" w:rsidP="00E0048E">
      <w:pPr>
        <w:rPr>
          <w:rFonts w:ascii="宋体" w:eastAsia="宋体"/>
        </w:rPr>
      </w:pPr>
      <w:r w:rsidRPr="00E0048E">
        <w:rPr>
          <w:rFonts w:ascii="宋体" w:eastAsia="宋体" w:hint="eastAsia"/>
        </w:rPr>
        <w:t>*</w:t>
      </w:r>
      <w:r w:rsidRPr="00E0048E">
        <w:rPr>
          <w:rFonts w:ascii="宋体" w:eastAsia="宋体"/>
        </w:rPr>
        <w:t>构造函数没有任何返回</w:t>
      </w:r>
      <w:r w:rsidRPr="00E0048E">
        <w:rPr>
          <w:rFonts w:ascii="宋体" w:eastAsia="宋体" w:hint="eastAsia"/>
        </w:rPr>
        <w:t>类</w:t>
      </w:r>
      <w:r w:rsidR="007B3E4A">
        <w:rPr>
          <w:rFonts w:ascii="宋体" w:eastAsia="宋体"/>
        </w:rPr>
        <w:t>型</w:t>
      </w:r>
      <w:r w:rsidR="00AF10D3">
        <w:rPr>
          <w:rFonts w:ascii="宋体" w:eastAsia="宋体"/>
        </w:rPr>
        <w:t>(</w:t>
      </w:r>
      <w:r w:rsidR="00AF10D3">
        <w:rPr>
          <w:rFonts w:ascii="宋体" w:eastAsia="宋体" w:hint="eastAsia"/>
        </w:rPr>
        <w:t>如果存在return,就变成方法了</w:t>
      </w:r>
      <w:r w:rsidR="00AF10D3">
        <w:rPr>
          <w:rFonts w:ascii="宋体" w:eastAsia="宋体"/>
        </w:rPr>
        <w:t>)</w:t>
      </w:r>
    </w:p>
    <w:p w14:paraId="74EE042B" w14:textId="787F1409" w:rsidR="007566C8" w:rsidRDefault="00076C92" w:rsidP="00E0048E">
      <w:pPr>
        <w:rPr>
          <w:rFonts w:ascii="宋体" w:eastAsia="宋体"/>
        </w:rPr>
      </w:pPr>
      <w:r>
        <w:rPr>
          <w:rFonts w:ascii="宋体" w:eastAsia="宋体" w:hint="eastAsia"/>
        </w:rPr>
        <w:t>*构造函数</w:t>
      </w:r>
      <w:r w:rsidR="00E0048E" w:rsidRPr="00E0048E">
        <w:rPr>
          <w:rFonts w:ascii="宋体" w:eastAsia="宋体"/>
        </w:rPr>
        <w:t>名称必</w:t>
      </w:r>
      <w:r w:rsidR="00E0048E" w:rsidRPr="00E0048E">
        <w:rPr>
          <w:rFonts w:ascii="宋体" w:eastAsia="宋体" w:hint="eastAsia"/>
        </w:rPr>
        <w:t>须</w:t>
      </w:r>
      <w:r w:rsidR="00E0048E" w:rsidRPr="00E0048E">
        <w:rPr>
          <w:rFonts w:ascii="宋体" w:eastAsia="宋体"/>
        </w:rPr>
        <w:t>完全与</w:t>
      </w:r>
      <w:r w:rsidR="00E0048E" w:rsidRPr="00E0048E">
        <w:rPr>
          <w:rFonts w:ascii="宋体" w:eastAsia="宋体" w:hint="eastAsia"/>
        </w:rPr>
        <w:t>类</w:t>
      </w:r>
      <w:r w:rsidR="00E0048E" w:rsidRPr="00E0048E">
        <w:rPr>
          <w:rFonts w:ascii="宋体" w:eastAsia="宋体"/>
        </w:rPr>
        <w:t>名相同</w:t>
      </w:r>
    </w:p>
    <w:p w14:paraId="4191886B" w14:textId="049424D6" w:rsidR="009D6D70" w:rsidRPr="00CA7523" w:rsidRDefault="009D6D70" w:rsidP="00E0048E">
      <w:pPr>
        <w:rPr>
          <w:rFonts w:ascii="宋体" w:eastAsia="宋体"/>
        </w:rPr>
      </w:pPr>
      <w:r>
        <w:rPr>
          <w:rFonts w:ascii="宋体" w:eastAsia="宋体" w:hint="eastAsia"/>
        </w:rPr>
        <w:t>*</w:t>
      </w:r>
      <w:r w:rsidRPr="00CA7523">
        <w:rPr>
          <w:rFonts w:ascii="宋体" w:eastAsia="宋体"/>
        </w:rPr>
        <w:t>构造函数能</w:t>
      </w:r>
      <w:r w:rsidRPr="00CA7523">
        <w:rPr>
          <w:rFonts w:ascii="宋体" w:eastAsia="宋体" w:hint="eastAsia"/>
        </w:rPr>
        <w:t>够</w:t>
      </w:r>
      <w:r w:rsidRPr="00CA7523">
        <w:rPr>
          <w:rFonts w:ascii="宋体" w:eastAsia="宋体"/>
        </w:rPr>
        <w:t>使用任何</w:t>
      </w:r>
      <w:r w:rsidRPr="00CA7523">
        <w:rPr>
          <w:rFonts w:ascii="宋体" w:eastAsia="宋体" w:hint="eastAsia"/>
        </w:rPr>
        <w:t>访问</w:t>
      </w:r>
      <w:r w:rsidRPr="00CA7523">
        <w:rPr>
          <w:rFonts w:ascii="宋体" w:eastAsia="宋体"/>
        </w:rPr>
        <w:t>修</w:t>
      </w:r>
      <w:r w:rsidRPr="00CA7523">
        <w:rPr>
          <w:rFonts w:ascii="宋体" w:eastAsia="宋体" w:hint="eastAsia"/>
        </w:rPr>
        <w:t>饰</w:t>
      </w:r>
      <w:r w:rsidRPr="00CA7523">
        <w:rPr>
          <w:rFonts w:ascii="宋体" w:eastAsia="宋体"/>
        </w:rPr>
        <w:t>符，包括private</w:t>
      </w:r>
    </w:p>
    <w:p w14:paraId="336C48D9" w14:textId="0A34C904" w:rsidR="00F45012" w:rsidRPr="00CA7523" w:rsidRDefault="00076C92" w:rsidP="00CA7523">
      <w:pPr>
        <w:rPr>
          <w:rFonts w:ascii="宋体" w:eastAsia="宋体"/>
        </w:rPr>
      </w:pPr>
      <w:r w:rsidRPr="00CA7523">
        <w:rPr>
          <w:rFonts w:ascii="宋体" w:eastAsia="宋体"/>
        </w:rPr>
        <w:t>*</w:t>
      </w:r>
      <w:r w:rsidR="00F45012" w:rsidRPr="00CA7523">
        <w:rPr>
          <w:rFonts w:ascii="宋体" w:eastAsia="宋体"/>
        </w:rPr>
        <w:t>每个构造函数</w:t>
      </w:r>
      <w:r w:rsidR="00C017A6" w:rsidRPr="00CA7523">
        <w:rPr>
          <w:rFonts w:ascii="宋体" w:eastAsia="宋体"/>
        </w:rPr>
        <w:t>第一条</w:t>
      </w:r>
      <w:r w:rsidR="00C017A6" w:rsidRPr="00CA7523">
        <w:rPr>
          <w:rFonts w:ascii="宋体" w:eastAsia="宋体" w:hint="eastAsia"/>
        </w:rPr>
        <w:t>语</w:t>
      </w:r>
      <w:r w:rsidR="00C017A6" w:rsidRPr="00CA7523">
        <w:rPr>
          <w:rFonts w:ascii="宋体" w:eastAsia="宋体"/>
        </w:rPr>
        <w:t>句:</w:t>
      </w:r>
      <w:r w:rsidR="00F45012" w:rsidRPr="00CA7523">
        <w:rPr>
          <w:rFonts w:ascii="宋体" w:eastAsia="宋体"/>
        </w:rPr>
        <w:t>必</w:t>
      </w:r>
      <w:r w:rsidR="00F45012" w:rsidRPr="00CA7523">
        <w:rPr>
          <w:rFonts w:ascii="宋体" w:eastAsia="宋体" w:hint="eastAsia"/>
        </w:rPr>
        <w:t>须调</w:t>
      </w:r>
      <w:r w:rsidR="00F45012" w:rsidRPr="00CA7523">
        <w:rPr>
          <w:rFonts w:ascii="宋体" w:eastAsia="宋体"/>
        </w:rPr>
        <w:t>用重</w:t>
      </w:r>
      <w:r w:rsidR="00F45012" w:rsidRPr="00CA7523">
        <w:rPr>
          <w:rFonts w:ascii="宋体" w:eastAsia="宋体" w:hint="eastAsia"/>
        </w:rPr>
        <w:t>载</w:t>
      </w:r>
      <w:r w:rsidR="00F45012" w:rsidRPr="00CA7523">
        <w:rPr>
          <w:rFonts w:ascii="宋体" w:eastAsia="宋体"/>
        </w:rPr>
        <w:t>构造函数(this ( ) )或</w:t>
      </w:r>
      <w:r w:rsidR="00F45012" w:rsidRPr="00CA7523">
        <w:rPr>
          <w:rFonts w:ascii="宋体" w:eastAsia="宋体" w:hint="eastAsia"/>
        </w:rPr>
        <w:t>调</w:t>
      </w:r>
      <w:r w:rsidR="00F45012" w:rsidRPr="00CA7523">
        <w:rPr>
          <w:rFonts w:ascii="宋体" w:eastAsia="宋体"/>
        </w:rPr>
        <w:t>用父</w:t>
      </w:r>
      <w:r w:rsidR="00F45012" w:rsidRPr="00CA7523">
        <w:rPr>
          <w:rFonts w:ascii="宋体" w:eastAsia="宋体" w:hint="eastAsia"/>
        </w:rPr>
        <w:t>类</w:t>
      </w:r>
      <w:r w:rsidR="00F45012" w:rsidRPr="00CA7523">
        <w:rPr>
          <w:rFonts w:ascii="宋体" w:eastAsia="宋体"/>
        </w:rPr>
        <w:t>构造函数(super() )</w:t>
      </w:r>
    </w:p>
    <w:p w14:paraId="49235EB8" w14:textId="236167E9" w:rsidR="000B78C2" w:rsidRPr="00CA7523" w:rsidRDefault="000B78C2" w:rsidP="000B78C2">
      <w:pPr>
        <w:rPr>
          <w:rFonts w:ascii="宋体" w:eastAsia="宋体"/>
        </w:rPr>
      </w:pPr>
      <w:r w:rsidRPr="00CA7523">
        <w:rPr>
          <w:rFonts w:ascii="宋体" w:eastAsia="宋体"/>
        </w:rPr>
        <w:t>*</w:t>
      </w:r>
      <w:r w:rsidRPr="00CA7523">
        <w:rPr>
          <w:rFonts w:ascii="宋体" w:eastAsia="宋体" w:hint="eastAsia"/>
        </w:rPr>
        <w:t>如果构造器第一条语句没有输入super调用,编译</w:t>
      </w:r>
      <w:r w:rsidRPr="00CA7523">
        <w:rPr>
          <w:rFonts w:ascii="宋体" w:eastAsia="宋体"/>
        </w:rPr>
        <w:t>器</w:t>
      </w:r>
      <w:r w:rsidRPr="00CA7523">
        <w:rPr>
          <w:rFonts w:ascii="宋体" w:eastAsia="宋体" w:hint="eastAsia"/>
        </w:rPr>
        <w:t>则</w:t>
      </w:r>
      <w:r w:rsidRPr="00CA7523">
        <w:rPr>
          <w:rFonts w:ascii="宋体" w:eastAsia="宋体"/>
        </w:rPr>
        <w:t>将插入一个</w:t>
      </w:r>
      <w:r w:rsidR="00C6338D" w:rsidRPr="00CA7523">
        <w:rPr>
          <w:rFonts w:ascii="宋体" w:eastAsia="宋体" w:hint="eastAsia"/>
        </w:rPr>
        <w:t>默认的</w:t>
      </w:r>
      <w:r w:rsidRPr="00CA7523">
        <w:rPr>
          <w:rFonts w:ascii="宋体" w:eastAsia="宋体"/>
        </w:rPr>
        <w:t>supe</w:t>
      </w:r>
      <w:r w:rsidRPr="00CA7523">
        <w:rPr>
          <w:rFonts w:ascii="宋体" w:eastAsia="宋体" w:hint="eastAsia"/>
        </w:rPr>
        <w:t>r</w:t>
      </w:r>
      <w:r w:rsidRPr="00CA7523">
        <w:rPr>
          <w:rFonts w:ascii="宋体" w:eastAsia="宋体"/>
        </w:rPr>
        <w:t xml:space="preserve"> </w:t>
      </w:r>
      <w:r w:rsidR="00B65D35" w:rsidRPr="00CA7523">
        <w:rPr>
          <w:rFonts w:ascii="宋体" w:eastAsia="宋体"/>
        </w:rPr>
        <w:t>()</w:t>
      </w:r>
      <w:r w:rsidRPr="00CA7523">
        <w:rPr>
          <w:rFonts w:ascii="宋体" w:eastAsia="宋体"/>
        </w:rPr>
        <w:t>无参数</w:t>
      </w:r>
      <w:r w:rsidRPr="00CA7523">
        <w:rPr>
          <w:rFonts w:ascii="宋体" w:eastAsia="宋体" w:hint="eastAsia"/>
        </w:rPr>
        <w:t>调</w:t>
      </w:r>
      <w:r w:rsidRPr="00CA7523">
        <w:rPr>
          <w:rFonts w:ascii="宋体" w:eastAsia="宋体"/>
        </w:rPr>
        <w:t>用</w:t>
      </w:r>
    </w:p>
    <w:p w14:paraId="57132B70" w14:textId="760CFA95" w:rsidR="002B43FC" w:rsidRPr="00CA7523" w:rsidRDefault="002B43FC" w:rsidP="000B78C2">
      <w:pPr>
        <w:rPr>
          <w:rFonts w:ascii="宋体" w:eastAsia="宋体"/>
        </w:rPr>
      </w:pPr>
      <w:r w:rsidRPr="00CA7523">
        <w:rPr>
          <w:rFonts w:ascii="宋体" w:eastAsia="宋体"/>
        </w:rPr>
        <w:t>*接口没有构造函数。接口不是</w:t>
      </w:r>
      <w:r w:rsidRPr="00CA7523">
        <w:rPr>
          <w:rFonts w:ascii="宋体" w:eastAsia="宋体" w:hint="eastAsia"/>
        </w:rPr>
        <w:t>对</w:t>
      </w:r>
      <w:r w:rsidRPr="00CA7523">
        <w:rPr>
          <w:rFonts w:ascii="宋体" w:eastAsia="宋体"/>
        </w:rPr>
        <w:t>象</w:t>
      </w:r>
      <w:r w:rsidRPr="00CA7523">
        <w:rPr>
          <w:rFonts w:ascii="宋体" w:eastAsia="宋体" w:hint="eastAsia"/>
        </w:rPr>
        <w:t>继</w:t>
      </w:r>
      <w:r w:rsidRPr="00CA7523">
        <w:rPr>
          <w:rFonts w:ascii="宋体" w:eastAsia="宋体"/>
        </w:rPr>
        <w:t>承</w:t>
      </w:r>
      <w:r w:rsidRPr="00CA7523">
        <w:rPr>
          <w:rFonts w:ascii="宋体" w:eastAsia="宋体" w:hint="eastAsia"/>
        </w:rPr>
        <w:t>树</w:t>
      </w:r>
      <w:r w:rsidRPr="00CA7523">
        <w:rPr>
          <w:rFonts w:ascii="宋体" w:eastAsia="宋体"/>
        </w:rPr>
        <w:t>的一部分:</w:t>
      </w:r>
    </w:p>
    <w:p w14:paraId="4A5AA750" w14:textId="5122C20B" w:rsidR="00245803" w:rsidRPr="00CA7523" w:rsidRDefault="00245803" w:rsidP="00CA7523">
      <w:pPr>
        <w:rPr>
          <w:rFonts w:ascii="宋体" w:eastAsia="宋体"/>
        </w:rPr>
      </w:pPr>
      <w:r w:rsidRPr="00CA7523">
        <w:rPr>
          <w:rFonts w:ascii="宋体" w:eastAsia="宋体"/>
        </w:rPr>
        <w:t>*</w:t>
      </w:r>
      <w:r w:rsidRPr="00CA7523">
        <w:rPr>
          <w:rFonts w:ascii="宋体" w:eastAsia="宋体" w:hint="eastAsia"/>
        </w:rPr>
        <w:t>调</w:t>
      </w:r>
      <w:r w:rsidRPr="00CA7523">
        <w:rPr>
          <w:rFonts w:ascii="宋体" w:eastAsia="宋体"/>
        </w:rPr>
        <w:t>用构造函数的唯</w:t>
      </w:r>
      <w:r w:rsidR="00CF71FB" w:rsidRPr="00CA7523">
        <w:rPr>
          <w:rFonts w:ascii="宋体" w:eastAsia="宋体" w:hint="eastAsia"/>
        </w:rPr>
        <w:t>一</w:t>
      </w:r>
      <w:r w:rsidRPr="00CA7523">
        <w:rPr>
          <w:rFonts w:ascii="宋体" w:eastAsia="宋体"/>
        </w:rPr>
        <w:t>方法是从另</w:t>
      </w:r>
      <w:r w:rsidR="00CF71FB" w:rsidRPr="00CA7523">
        <w:rPr>
          <w:rFonts w:ascii="宋体" w:eastAsia="宋体" w:hint="eastAsia"/>
        </w:rPr>
        <w:t>一</w:t>
      </w:r>
      <w:r w:rsidRPr="00CA7523">
        <w:rPr>
          <w:rFonts w:ascii="宋体" w:eastAsia="宋体"/>
        </w:rPr>
        <w:t>个构造函数之内</w:t>
      </w:r>
      <w:r w:rsidRPr="00CA7523">
        <w:rPr>
          <w:rFonts w:ascii="宋体" w:eastAsia="宋体" w:hint="eastAsia"/>
        </w:rPr>
        <w:t>调</w:t>
      </w:r>
      <w:r w:rsidRPr="00CA7523">
        <w:rPr>
          <w:rFonts w:ascii="宋体" w:eastAsia="宋体"/>
        </w:rPr>
        <w:t>用。</w:t>
      </w:r>
    </w:p>
    <w:p w14:paraId="581A38F4" w14:textId="77777777" w:rsidR="00A03825" w:rsidRPr="00CA7523" w:rsidRDefault="00A03825" w:rsidP="00CA7523">
      <w:pPr>
        <w:rPr>
          <w:rFonts w:ascii="宋体" w:eastAsia="宋体"/>
        </w:rPr>
      </w:pPr>
    </w:p>
    <w:p w14:paraId="4011B3BD" w14:textId="77777777" w:rsidR="00B26701" w:rsidRPr="0023670A" w:rsidRDefault="00A03825" w:rsidP="0023670A">
      <w:pPr>
        <w:pStyle w:val="Heading3"/>
      </w:pPr>
      <w:r w:rsidRPr="0023670A">
        <w:rPr>
          <w:rFonts w:hint="eastAsia"/>
        </w:rPr>
        <w:t>关于默认构造器</w:t>
      </w:r>
    </w:p>
    <w:p w14:paraId="164B5A3D" w14:textId="20F75A1D" w:rsidR="00A03825" w:rsidRPr="00CA7523" w:rsidRDefault="00B26701" w:rsidP="00CA7523">
      <w:pPr>
        <w:rPr>
          <w:rFonts w:ascii="宋体" w:eastAsia="宋体" w:hint="eastAsia"/>
        </w:rPr>
      </w:pPr>
      <w:r w:rsidRPr="00CA7523">
        <w:rPr>
          <w:rFonts w:ascii="宋体" w:eastAsia="宋体" w:hint="eastAsia"/>
        </w:rPr>
        <w:t>*</w:t>
      </w:r>
      <w:r w:rsidR="00A03825" w:rsidRPr="00CA7523">
        <w:rPr>
          <w:rFonts w:ascii="宋体" w:eastAsia="宋体"/>
        </w:rPr>
        <w:t>默</w:t>
      </w:r>
      <w:r w:rsidR="00A03825" w:rsidRPr="00CA7523">
        <w:rPr>
          <w:rFonts w:ascii="宋体" w:eastAsia="宋体" w:hint="eastAsia"/>
        </w:rPr>
        <w:t>认</w:t>
      </w:r>
      <w:r w:rsidR="00317682">
        <w:rPr>
          <w:rFonts w:ascii="宋体" w:eastAsia="宋体" w:hint="eastAsia"/>
        </w:rPr>
        <w:t>构造函数</w:t>
      </w:r>
      <w:r w:rsidR="00A03825" w:rsidRPr="00CA7523">
        <w:rPr>
          <w:rFonts w:ascii="宋体" w:eastAsia="宋体"/>
        </w:rPr>
        <w:t>与</w:t>
      </w:r>
      <w:r w:rsidR="00A03825" w:rsidRPr="00CA7523">
        <w:rPr>
          <w:rFonts w:ascii="宋体" w:eastAsia="宋体" w:hint="eastAsia"/>
        </w:rPr>
        <w:t>类</w:t>
      </w:r>
      <w:r w:rsidR="00A03825" w:rsidRPr="00CA7523">
        <w:rPr>
          <w:rFonts w:ascii="宋体" w:eastAsia="宋体"/>
        </w:rPr>
        <w:t>具有相同的</w:t>
      </w:r>
      <w:r w:rsidR="00A03825" w:rsidRPr="00CA7523">
        <w:rPr>
          <w:rFonts w:ascii="宋体" w:eastAsia="宋体" w:hint="eastAsia"/>
        </w:rPr>
        <w:t>访问</w:t>
      </w:r>
      <w:r w:rsidR="00A03825" w:rsidRPr="00CA7523">
        <w:rPr>
          <w:rFonts w:ascii="宋体" w:eastAsia="宋体"/>
        </w:rPr>
        <w:t>修</w:t>
      </w:r>
      <w:r w:rsidR="00A03825" w:rsidRPr="00CA7523">
        <w:rPr>
          <w:rFonts w:ascii="宋体" w:eastAsia="宋体" w:hint="eastAsia"/>
        </w:rPr>
        <w:t>饰</w:t>
      </w:r>
      <w:r w:rsidR="00A03825" w:rsidRPr="00CA7523">
        <w:rPr>
          <w:rFonts w:ascii="宋体" w:eastAsia="宋体"/>
        </w:rPr>
        <w:t>符</w:t>
      </w:r>
    </w:p>
    <w:p w14:paraId="63D195EC" w14:textId="21842765" w:rsidR="00A03825" w:rsidRPr="00CA7523" w:rsidRDefault="00B26701" w:rsidP="00CA7523">
      <w:pPr>
        <w:rPr>
          <w:rFonts w:ascii="宋体" w:eastAsia="宋体"/>
        </w:rPr>
      </w:pPr>
      <w:r w:rsidRPr="00CA7523">
        <w:rPr>
          <w:rFonts w:ascii="宋体" w:eastAsia="宋体"/>
        </w:rPr>
        <w:t>*</w:t>
      </w:r>
      <w:r w:rsidR="00A03825" w:rsidRPr="00CA7523">
        <w:rPr>
          <w:rFonts w:ascii="宋体" w:eastAsia="宋体"/>
        </w:rPr>
        <w:t>默</w:t>
      </w:r>
      <w:r w:rsidR="00A03825" w:rsidRPr="00CA7523">
        <w:rPr>
          <w:rFonts w:ascii="宋体" w:eastAsia="宋体" w:hint="eastAsia"/>
        </w:rPr>
        <w:t>认</w:t>
      </w:r>
      <w:r w:rsidR="00A03825" w:rsidRPr="00CA7523">
        <w:rPr>
          <w:rFonts w:ascii="宋体" w:eastAsia="宋体"/>
        </w:rPr>
        <w:t>构造函数</w:t>
      </w:r>
      <w:r w:rsidR="00CC3B0A" w:rsidRPr="00CA7523">
        <w:rPr>
          <w:rFonts w:ascii="宋体" w:eastAsia="宋体" w:hint="eastAsia"/>
        </w:rPr>
        <w:t>没有任何参数</w:t>
      </w:r>
    </w:p>
    <w:p w14:paraId="0E21C708" w14:textId="694B756C" w:rsidR="00A03825" w:rsidRPr="00CA7523" w:rsidRDefault="00B26701" w:rsidP="00CA7523">
      <w:pPr>
        <w:rPr>
          <w:rFonts w:ascii="宋体" w:eastAsia="宋体"/>
        </w:rPr>
      </w:pPr>
      <w:r w:rsidRPr="00CA7523">
        <w:rPr>
          <w:rFonts w:ascii="宋体" w:eastAsia="宋体"/>
        </w:rPr>
        <w:t>*</w:t>
      </w:r>
      <w:r w:rsidR="00A03825" w:rsidRPr="00CA7523">
        <w:rPr>
          <w:rFonts w:ascii="宋体" w:eastAsia="宋体"/>
        </w:rPr>
        <w:t>默</w:t>
      </w:r>
      <w:r w:rsidR="00A03825" w:rsidRPr="00CA7523">
        <w:rPr>
          <w:rFonts w:ascii="宋体" w:eastAsia="宋体" w:hint="eastAsia"/>
        </w:rPr>
        <w:t>认</w:t>
      </w:r>
      <w:r w:rsidR="00A03825" w:rsidRPr="00CA7523">
        <w:rPr>
          <w:rFonts w:ascii="宋体" w:eastAsia="宋体"/>
        </w:rPr>
        <w:t>构造函数包含</w:t>
      </w:r>
      <w:r w:rsidR="00A03825" w:rsidRPr="00CA7523">
        <w:rPr>
          <w:rFonts w:ascii="宋体" w:eastAsia="宋体" w:hint="eastAsia"/>
        </w:rPr>
        <w:t>对</w:t>
      </w:r>
      <w:r w:rsidR="00A03825" w:rsidRPr="00CA7523">
        <w:rPr>
          <w:rFonts w:ascii="宋体" w:eastAsia="宋体"/>
        </w:rPr>
        <w:t>父构造函数</w:t>
      </w:r>
      <w:r w:rsidR="00CC3B0A" w:rsidRPr="00CA7523">
        <w:rPr>
          <w:rFonts w:ascii="宋体" w:eastAsia="宋体"/>
        </w:rPr>
        <w:t>super()</w:t>
      </w:r>
      <w:r w:rsidR="00A03825" w:rsidRPr="00CA7523">
        <w:rPr>
          <w:rFonts w:ascii="宋体" w:eastAsia="宋体"/>
        </w:rPr>
        <w:t xml:space="preserve"> 的无参数</w:t>
      </w:r>
      <w:r w:rsidR="00A03825" w:rsidRPr="00CA7523">
        <w:rPr>
          <w:rFonts w:ascii="宋体" w:eastAsia="宋体" w:hint="eastAsia"/>
        </w:rPr>
        <w:t>调</w:t>
      </w:r>
      <w:r w:rsidR="00A03825" w:rsidRPr="00CA7523">
        <w:rPr>
          <w:rFonts w:ascii="宋体" w:eastAsia="宋体"/>
        </w:rPr>
        <w:t>用。</w:t>
      </w:r>
    </w:p>
    <w:p w14:paraId="707A0BC5" w14:textId="0537CF96" w:rsidR="000B78C2" w:rsidRPr="00CA7523" w:rsidRDefault="000B78C2" w:rsidP="00CA7523">
      <w:pPr>
        <w:rPr>
          <w:rFonts w:ascii="宋体" w:eastAsia="宋体"/>
        </w:rPr>
      </w:pPr>
    </w:p>
    <w:p w14:paraId="747672BD" w14:textId="0AFCC6B3" w:rsidR="00076C92" w:rsidRPr="00B8604F" w:rsidRDefault="00076C92" w:rsidP="00F45012">
      <w:pPr>
        <w:rPr>
          <w:ins w:id="187" w:author="Mead Lai" w:date="2013-02-01T19:02:00Z"/>
          <w:rFonts w:ascii="宋体" w:eastAsia="宋体"/>
        </w:rPr>
      </w:pPr>
    </w:p>
    <w:p w14:paraId="1C58E3EF" w14:textId="77777777" w:rsidR="009A0F0D" w:rsidRPr="009A0F0D" w:rsidRDefault="009A0F0D" w:rsidP="009A0F0D">
      <w:pPr>
        <w:rPr>
          <w:ins w:id="188" w:author="Mead Lai" w:date="2013-02-01T19:03:00Z"/>
        </w:rPr>
      </w:pPr>
    </w:p>
    <w:p w14:paraId="43C548FE" w14:textId="77777777" w:rsidR="00DE4EDE" w:rsidRDefault="00DE4EDE" w:rsidP="00DE4EDE"/>
    <w:p w14:paraId="028E0754" w14:textId="77777777" w:rsidR="00DE4EDE" w:rsidRDefault="00DE4EDE" w:rsidP="00DE4EDE"/>
    <w:p w14:paraId="1DBBC6D5" w14:textId="77777777" w:rsidR="00DE4EDE" w:rsidRDefault="00DE4EDE" w:rsidP="00DE4EDE">
      <w:pPr>
        <w:pStyle w:val="Heading1"/>
      </w:pPr>
      <w:r w:rsidRPr="00DE4EDE">
        <w:rPr>
          <w:rFonts w:ascii="宋体" w:eastAsia="宋体" w:hAnsi="宋体" w:cs="宋体" w:hint="eastAsia"/>
        </w:rPr>
        <w:t>赋值</w:t>
      </w:r>
      <w:r w:rsidRPr="00DE4EDE">
        <w:rPr>
          <w:rFonts w:hint="eastAsia"/>
        </w:rPr>
        <w:t xml:space="preserve"> &amp; </w:t>
      </w:r>
      <w:r w:rsidRPr="00DE4EDE">
        <w:rPr>
          <w:rFonts w:hint="eastAsia"/>
        </w:rPr>
        <w:t>操作符</w:t>
      </w:r>
    </w:p>
    <w:p w14:paraId="47C79E64" w14:textId="77777777" w:rsidR="00DE4EDE" w:rsidRDefault="00DE4EDE" w:rsidP="00DE4EDE"/>
    <w:p w14:paraId="1D64383B" w14:textId="77777777" w:rsidR="00727F54" w:rsidRDefault="00727F54" w:rsidP="00DE4EDE">
      <w:pPr>
        <w:rPr>
          <w:rFonts w:ascii="华文宋体" w:eastAsia="华文宋体" w:hAnsi="华文宋体" w:cs="宋体"/>
        </w:rPr>
      </w:pPr>
    </w:p>
    <w:p w14:paraId="501437F8" w14:textId="77777777" w:rsidR="00DE4EDE" w:rsidRDefault="00DE4EDE" w:rsidP="003F7F3B">
      <w:pPr>
        <w:pStyle w:val="Heading3"/>
      </w:pPr>
      <w:r w:rsidRPr="00DE4EDE">
        <w:rPr>
          <w:rFonts w:hint="eastAsia"/>
        </w:rPr>
        <w:t>赋值与操作符</w:t>
      </w:r>
    </w:p>
    <w:p w14:paraId="4EF0AF9A" w14:textId="633407D2" w:rsidR="00707D6E" w:rsidRPr="00CA7523" w:rsidRDefault="00707D6E" w:rsidP="00707D6E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b/>
          <w:bCs/>
          <w:color w:val="6B0003"/>
        </w:rPr>
      </w:pPr>
      <w:r>
        <w:rPr>
          <w:rFonts w:ascii="Arial" w:hAnsi="Arial" w:cs="Arial"/>
          <w:b/>
          <w:bCs/>
          <w:color w:val="6B0003"/>
        </w:rPr>
        <w:t>Table</w:t>
      </w:r>
      <w:r w:rsidR="00CA7523">
        <w:rPr>
          <w:rFonts w:ascii="Arial" w:hAnsi="Arial" w:cs="Arial"/>
          <w:b/>
          <w:bCs/>
          <w:color w:val="6B0003"/>
        </w:rPr>
        <w:t xml:space="preserve"> </w:t>
      </w:r>
      <w:r>
        <w:rPr>
          <w:rFonts w:ascii="Arial" w:hAnsi="Arial" w:cs="Arial"/>
          <w:b/>
          <w:bCs/>
          <w:color w:val="6B0003"/>
        </w:rPr>
        <w:t xml:space="preserve">: </w:t>
      </w:r>
      <w:r w:rsidR="00CA7523">
        <w:rPr>
          <w:rFonts w:ascii="宋体" w:eastAsia="宋体" w:hAnsi="宋体" w:cs="宋体" w:hint="eastAsia"/>
          <w:b/>
          <w:bCs/>
          <w:color w:val="6B0003"/>
        </w:rPr>
        <w:t>原始类型与引用类型,默认值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4808"/>
      </w:tblGrid>
      <w:tr w:rsidR="00707D6E" w14:paraId="209B157F" w14:textId="77777777" w:rsidTr="00545A9A">
        <w:tc>
          <w:tcPr>
            <w:tcW w:w="3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8D8668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Variable Type</w:t>
            </w:r>
          </w:p>
        </w:tc>
        <w:tc>
          <w:tcPr>
            <w:tcW w:w="48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6A06FF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</w:rPr>
            </w:pPr>
            <w:r>
              <w:rPr>
                <w:rFonts w:ascii="Arial" w:hAnsi="Arial" w:cs="Arial"/>
                <w:b/>
                <w:bCs/>
                <w:color w:val="6B0003"/>
              </w:rPr>
              <w:t>Default Value</w:t>
            </w:r>
          </w:p>
        </w:tc>
      </w:tr>
      <w:tr w:rsidR="00707D6E" w14:paraId="1D2BF04A" w14:textId="77777777" w:rsidTr="00545A9A">
        <w:tblPrEx>
          <w:tblBorders>
            <w:top w:val="none" w:sz="0" w:space="0" w:color="auto"/>
          </w:tblBorders>
        </w:tblPrEx>
        <w:tc>
          <w:tcPr>
            <w:tcW w:w="3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8945DB9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reference</w:t>
            </w:r>
          </w:p>
        </w:tc>
        <w:tc>
          <w:tcPr>
            <w:tcW w:w="48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6EDC86CA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null</w:t>
            </w:r>
            <w:r>
              <w:rPr>
                <w:rFonts w:ascii="Arial" w:hAnsi="Arial" w:cs="Arial"/>
              </w:rPr>
              <w:t xml:space="preserve"> (not referencing any object)</w:t>
            </w:r>
          </w:p>
        </w:tc>
      </w:tr>
      <w:tr w:rsidR="00707D6E" w14:paraId="6820CE7F" w14:textId="77777777" w:rsidTr="00545A9A">
        <w:tblPrEx>
          <w:tblBorders>
            <w:top w:val="none" w:sz="0" w:space="0" w:color="auto"/>
          </w:tblBorders>
        </w:tblPrEx>
        <w:tc>
          <w:tcPr>
            <w:tcW w:w="3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9AE18EE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byte, short, int, long</w:t>
            </w:r>
          </w:p>
        </w:tc>
        <w:tc>
          <w:tcPr>
            <w:tcW w:w="48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66FF3854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07D6E" w14:paraId="70CAEE00" w14:textId="77777777" w:rsidTr="00545A9A">
        <w:tblPrEx>
          <w:tblBorders>
            <w:top w:val="none" w:sz="0" w:space="0" w:color="auto"/>
          </w:tblBorders>
        </w:tblPrEx>
        <w:tc>
          <w:tcPr>
            <w:tcW w:w="3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D9ED220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float, double</w:t>
            </w:r>
          </w:p>
        </w:tc>
        <w:tc>
          <w:tcPr>
            <w:tcW w:w="48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60EFF65B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0.0</w:t>
            </w:r>
          </w:p>
        </w:tc>
      </w:tr>
      <w:tr w:rsidR="00707D6E" w14:paraId="01BFF5AC" w14:textId="77777777" w:rsidTr="00545A9A">
        <w:tblPrEx>
          <w:tblBorders>
            <w:top w:val="none" w:sz="0" w:space="0" w:color="auto"/>
          </w:tblBorders>
        </w:tblPrEx>
        <w:tc>
          <w:tcPr>
            <w:tcW w:w="3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4197A40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8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073B3A7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false</w:t>
            </w:r>
          </w:p>
        </w:tc>
      </w:tr>
      <w:tr w:rsidR="00707D6E" w14:paraId="23479E78" w14:textId="77777777" w:rsidTr="00545A9A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3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C407F75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char</w:t>
            </w:r>
          </w:p>
        </w:tc>
        <w:tc>
          <w:tcPr>
            <w:tcW w:w="48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11667949" w14:textId="77777777" w:rsidR="00707D6E" w:rsidRDefault="00707D6E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</w:rPr>
              <w:t>'\u0000</w:t>
            </w:r>
            <w:r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'</w:t>
            </w:r>
          </w:p>
        </w:tc>
      </w:tr>
    </w:tbl>
    <w:p w14:paraId="54A0D2CB" w14:textId="77777777" w:rsidR="00707D6E" w:rsidRDefault="00707D6E" w:rsidP="00DE4EDE">
      <w:pPr>
        <w:rPr>
          <w:ins w:id="189" w:author="Mead Lai" w:date="2013-02-01T18:58:00Z"/>
          <w:rFonts w:ascii="华文宋体" w:eastAsia="华文宋体" w:hAnsi="华文宋体"/>
        </w:rPr>
      </w:pPr>
    </w:p>
    <w:p w14:paraId="1B06EED5" w14:textId="65BDA873" w:rsidR="002B65D3" w:rsidRDefault="005E79D6" w:rsidP="00DE4EDE">
      <w:pPr>
        <w:rPr>
          <w:ins w:id="190" w:author="Mead Lai" w:date="2013-02-01T18:58:00Z"/>
          <w:rFonts w:ascii="宋体" w:eastAsia="宋体" w:hAnsi="宋体" w:cs="宋体"/>
          <w:i/>
          <w:iCs/>
        </w:rPr>
      </w:pPr>
      <w:r>
        <w:rPr>
          <w:rFonts w:ascii="宋体" w:eastAsia="宋体" w:hAnsi="宋体" w:cs="宋体" w:hint="eastAsia"/>
          <w:i/>
          <w:iCs/>
        </w:rPr>
        <w:lastRenderedPageBreak/>
        <w:t>赋值操作符</w:t>
      </w:r>
      <w:ins w:id="191" w:author="Mead Lai" w:date="2013-02-01T18:58:00Z">
        <w:r w:rsidR="00073018">
          <w:rPr>
            <w:rFonts w:ascii="Arial" w:hAnsi="Arial" w:cs="Arial"/>
            <w:i/>
            <w:iCs/>
          </w:rPr>
          <w:t xml:space="preserve"> (limited to:</w:t>
        </w:r>
        <w:r w:rsidR="00073018">
          <w:rPr>
            <w:rFonts w:ascii="Arial" w:hAnsi="Arial" w:cs="Arial"/>
          </w:rPr>
          <w:t xml:space="preserve"> =, +=, -=</w:t>
        </w:r>
        <w:r w:rsidR="00073018">
          <w:rPr>
            <w:rFonts w:ascii="Arial" w:hAnsi="Arial" w:cs="Arial"/>
            <w:i/>
            <w:iCs/>
          </w:rPr>
          <w:t xml:space="preserve">), </w:t>
        </w:r>
      </w:ins>
    </w:p>
    <w:p w14:paraId="0162AE38" w14:textId="4CDA36A9" w:rsidR="002B65D3" w:rsidRDefault="005E79D6" w:rsidP="00DE4EDE">
      <w:pPr>
        <w:rPr>
          <w:ins w:id="192" w:author="Mead Lai" w:date="2013-02-01T18:58:00Z"/>
          <w:rFonts w:ascii="Arial" w:hAnsi="Arial" w:cs="Arial"/>
          <w:i/>
          <w:iCs/>
        </w:rPr>
      </w:pPr>
      <w:r>
        <w:rPr>
          <w:rFonts w:ascii="宋体" w:eastAsia="宋体" w:hAnsi="宋体" w:cs="宋体" w:hint="eastAsia"/>
          <w:i/>
          <w:iCs/>
        </w:rPr>
        <w:t>算术运算符</w:t>
      </w:r>
      <w:ins w:id="193" w:author="Mead Lai" w:date="2013-02-01T18:58:00Z">
        <w:r w:rsidR="00073018">
          <w:rPr>
            <w:rFonts w:ascii="Arial" w:hAnsi="Arial" w:cs="Arial"/>
            <w:i/>
            <w:iCs/>
          </w:rPr>
          <w:t xml:space="preserve"> (limited to: </w:t>
        </w:r>
        <w:r w:rsidR="00073018">
          <w:rPr>
            <w:rFonts w:ascii="Arial" w:hAnsi="Arial" w:cs="Arial"/>
          </w:rPr>
          <w:t>+, -, *, /, %, ++, --</w:t>
        </w:r>
        <w:r w:rsidR="00073018">
          <w:rPr>
            <w:rFonts w:ascii="Arial" w:hAnsi="Arial" w:cs="Arial"/>
            <w:i/>
            <w:iCs/>
          </w:rPr>
          <w:t>)</w:t>
        </w:r>
      </w:ins>
    </w:p>
    <w:p w14:paraId="7946BD5C" w14:textId="77777777" w:rsidR="00C53478" w:rsidRDefault="00F33F7C" w:rsidP="00DE4EDE">
      <w:pPr>
        <w:rPr>
          <w:rFonts w:ascii="Arial" w:hAnsi="Arial" w:cs="Arial"/>
          <w:i/>
          <w:iCs/>
        </w:rPr>
      </w:pPr>
      <w:r>
        <w:rPr>
          <w:rFonts w:ascii="宋体" w:eastAsia="宋体" w:hAnsi="宋体" w:cs="宋体" w:hint="eastAsia"/>
          <w:i/>
          <w:iCs/>
        </w:rPr>
        <w:t>关系运算符</w:t>
      </w:r>
      <w:ins w:id="194" w:author="Mead Lai" w:date="2013-02-01T18:58:00Z">
        <w:r w:rsidR="00073018">
          <w:rPr>
            <w:rFonts w:ascii="Arial" w:hAnsi="Arial" w:cs="Arial"/>
            <w:i/>
            <w:iCs/>
          </w:rPr>
          <w:t xml:space="preserve"> (limited to:</w:t>
        </w:r>
        <w:r w:rsidR="00073018">
          <w:rPr>
            <w:rFonts w:ascii="Arial" w:hAnsi="Arial" w:cs="Arial"/>
          </w:rPr>
          <w:t xml:space="preserve"> &lt;, &lt;=, &gt;, &gt;=, ==, !=</w:t>
        </w:r>
        <w:r w:rsidR="002B65D3">
          <w:rPr>
            <w:rFonts w:ascii="Arial" w:hAnsi="Arial" w:cs="Arial"/>
            <w:i/>
            <w:iCs/>
          </w:rPr>
          <w:t>)</w:t>
        </w:r>
      </w:ins>
    </w:p>
    <w:p w14:paraId="24602DBF" w14:textId="18D94C0D" w:rsidR="00645EA8" w:rsidRPr="004C637E" w:rsidRDefault="00D425F0" w:rsidP="00DE4EDE">
      <w:pPr>
        <w:rPr>
          <w:ins w:id="195" w:author="Mead Lai" w:date="2013-02-01T18:59:00Z"/>
          <w:rFonts w:ascii="宋体" w:eastAsia="宋体" w:hAnsi="宋体" w:cs="宋体"/>
          <w:i/>
          <w:iCs/>
        </w:rPr>
      </w:pPr>
      <w:r>
        <w:rPr>
          <w:rFonts w:ascii="宋体" w:eastAsia="宋体" w:hAnsi="宋体" w:cs="宋体" w:hint="eastAsia"/>
          <w:i/>
          <w:iCs/>
        </w:rPr>
        <w:t>类型判断</w:t>
      </w:r>
      <w:ins w:id="196" w:author="Mead Lai" w:date="2013-02-01T18:58:00Z">
        <w:r w:rsidR="00073018" w:rsidRPr="004C637E">
          <w:rPr>
            <w:rFonts w:ascii="宋体" w:eastAsia="宋体" w:hAnsi="宋体" w:cs="宋体"/>
            <w:i/>
            <w:iCs/>
          </w:rPr>
          <w:t>instanceof operator</w:t>
        </w:r>
      </w:ins>
      <w:r w:rsidR="00734F69" w:rsidRPr="004C637E">
        <w:rPr>
          <w:rFonts w:ascii="宋体" w:eastAsia="宋体" w:hAnsi="宋体" w:cs="宋体"/>
          <w:i/>
          <w:iCs/>
        </w:rPr>
        <w:t>:</w:t>
      </w:r>
    </w:p>
    <w:p w14:paraId="42E41227" w14:textId="1F94A896" w:rsidR="00C256C9" w:rsidRPr="004C637E" w:rsidRDefault="00DF5880" w:rsidP="00DE4EDE">
      <w:pPr>
        <w:rPr>
          <w:rFonts w:ascii="宋体" w:eastAsia="宋体" w:hAnsi="宋体" w:cs="宋体"/>
          <w:i/>
          <w:iCs/>
        </w:rPr>
      </w:pPr>
      <w:r>
        <w:rPr>
          <w:rFonts w:ascii="宋体" w:eastAsia="宋体" w:hAnsi="宋体" w:cs="宋体" w:hint="eastAsia"/>
          <w:i/>
          <w:iCs/>
        </w:rPr>
        <w:t>逻辑运算</w:t>
      </w:r>
      <w:ins w:id="197" w:author="Mead Lai" w:date="2013-02-01T18:58:00Z">
        <w:r w:rsidR="00073018" w:rsidRPr="004C637E">
          <w:rPr>
            <w:rFonts w:ascii="宋体" w:eastAsia="宋体" w:hAnsi="宋体" w:cs="宋体"/>
            <w:i/>
            <w:iCs/>
          </w:rPr>
          <w:t xml:space="preserve"> (limited to: &amp;, |, ^, !, &amp;&amp;, | |)</w:t>
        </w:r>
      </w:ins>
    </w:p>
    <w:p w14:paraId="3F884084" w14:textId="5F6322F4" w:rsidR="00073018" w:rsidRPr="004C637E" w:rsidRDefault="000A46EC" w:rsidP="00DE4EDE">
      <w:pPr>
        <w:rPr>
          <w:rFonts w:ascii="宋体" w:eastAsia="宋体" w:hAnsi="宋体" w:cs="宋体"/>
          <w:i/>
          <w:iCs/>
        </w:rPr>
      </w:pPr>
      <w:r w:rsidRPr="004C637E">
        <w:rPr>
          <w:rFonts w:ascii="宋体" w:eastAsia="宋体" w:hAnsi="宋体" w:cs="宋体" w:hint="eastAsia"/>
          <w:i/>
          <w:iCs/>
        </w:rPr>
        <w:t>三目运算符</w:t>
      </w:r>
      <w:ins w:id="198" w:author="Mead Lai" w:date="2013-02-01T18:58:00Z">
        <w:r w:rsidR="00073018" w:rsidRPr="004C637E">
          <w:rPr>
            <w:rFonts w:ascii="宋体" w:eastAsia="宋体" w:hAnsi="宋体" w:cs="宋体"/>
            <w:i/>
            <w:iCs/>
          </w:rPr>
          <w:t xml:space="preserve"> (? :)</w:t>
        </w:r>
      </w:ins>
    </w:p>
    <w:p w14:paraId="3110787D" w14:textId="1B41E250" w:rsidR="00A31E4E" w:rsidRPr="004C637E" w:rsidRDefault="00A31E4E" w:rsidP="00DE4EDE">
      <w:pPr>
        <w:rPr>
          <w:rFonts w:ascii="宋体" w:eastAsia="宋体" w:hAnsi="宋体" w:cs="宋体"/>
          <w:i/>
          <w:iCs/>
        </w:rPr>
      </w:pPr>
      <w:r w:rsidRPr="004C637E">
        <w:rPr>
          <w:rFonts w:ascii="宋体" w:eastAsia="宋体" w:hAnsi="宋体" w:cs="宋体"/>
          <w:i/>
          <w:iCs/>
        </w:rPr>
        <w:t>移位运算符(&lt;&lt;</w:t>
      </w:r>
      <w:r w:rsidR="002D12E1">
        <w:rPr>
          <w:rFonts w:ascii="宋体" w:eastAsia="宋体" w:hAnsi="宋体" w:cs="宋体" w:hint="eastAsia"/>
          <w:i/>
          <w:iCs/>
        </w:rPr>
        <w:t>:左移</w:t>
      </w:r>
      <w:r w:rsidRPr="004C637E">
        <w:rPr>
          <w:rFonts w:ascii="宋体" w:eastAsia="宋体" w:hAnsi="宋体" w:cs="宋体"/>
          <w:i/>
          <w:iCs/>
        </w:rPr>
        <w:t>,&gt;&gt;</w:t>
      </w:r>
      <w:r w:rsidR="002D12E1">
        <w:rPr>
          <w:rFonts w:ascii="宋体" w:eastAsia="宋体" w:hAnsi="宋体" w:cs="宋体" w:hint="eastAsia"/>
          <w:i/>
          <w:iCs/>
        </w:rPr>
        <w:t>:右移</w:t>
      </w:r>
      <w:r w:rsidRPr="004C637E">
        <w:rPr>
          <w:rFonts w:ascii="宋体" w:eastAsia="宋体" w:hAnsi="宋体" w:cs="宋体"/>
          <w:i/>
          <w:iCs/>
        </w:rPr>
        <w:t>,&gt;&gt;&gt;</w:t>
      </w:r>
      <w:r w:rsidR="00394533">
        <w:rPr>
          <w:rFonts w:ascii="宋体" w:eastAsia="宋体" w:hAnsi="宋体" w:cs="宋体" w:hint="eastAsia"/>
          <w:i/>
          <w:iCs/>
        </w:rPr>
        <w:t>:</w:t>
      </w:r>
      <w:r w:rsidR="001B38DB" w:rsidRPr="004C637E">
        <w:rPr>
          <w:rFonts w:ascii="宋体" w:eastAsia="宋体" w:hAnsi="宋体" w:cs="宋体"/>
          <w:i/>
          <w:iCs/>
        </w:rPr>
        <w:t>0</w:t>
      </w:r>
      <w:r w:rsidR="001B38DB" w:rsidRPr="004C637E">
        <w:rPr>
          <w:rFonts w:ascii="宋体" w:eastAsia="宋体" w:hAnsi="宋体" w:cs="宋体" w:hint="eastAsia"/>
          <w:i/>
          <w:iCs/>
        </w:rPr>
        <w:t>填充右移</w:t>
      </w:r>
      <w:r w:rsidRPr="004C637E">
        <w:rPr>
          <w:rFonts w:ascii="宋体" w:eastAsia="宋体" w:hAnsi="宋体" w:cs="宋体"/>
          <w:i/>
          <w:iCs/>
        </w:rPr>
        <w:t>)</w:t>
      </w:r>
    </w:p>
    <w:p w14:paraId="153AD39D" w14:textId="77777777" w:rsidR="00092793" w:rsidRDefault="00092793" w:rsidP="00DE4EDE">
      <w:pPr>
        <w:rPr>
          <w:rFonts w:ascii="宋体" w:eastAsia="宋体"/>
        </w:rPr>
      </w:pPr>
    </w:p>
    <w:p w14:paraId="10ED4B07" w14:textId="0FAADFEA" w:rsidR="00AB709C" w:rsidRDefault="00AB709C" w:rsidP="00DE4EDE">
      <w:pPr>
        <w:rPr>
          <w:rFonts w:ascii="宋体" w:eastAsia="宋体"/>
        </w:rPr>
      </w:pPr>
      <w:r w:rsidRPr="008C296F">
        <w:rPr>
          <w:rFonts w:ascii="宋体" w:eastAsia="宋体"/>
        </w:rPr>
        <w:t>&amp;&amp;:</w:t>
      </w:r>
      <w:r w:rsidRPr="008C296F">
        <w:rPr>
          <w:rFonts w:ascii="宋体" w:eastAsia="宋体" w:hint="eastAsia"/>
        </w:rPr>
        <w:t>短路</w:t>
      </w:r>
      <w:r w:rsidRPr="008C296F">
        <w:rPr>
          <w:rFonts w:ascii="宋体" w:eastAsia="宋体"/>
        </w:rPr>
        <w:t>与:||: 短路或。短路</w:t>
      </w:r>
      <w:r w:rsidR="004621DD">
        <w:rPr>
          <w:rFonts w:ascii="宋体" w:eastAsia="宋体" w:hint="eastAsia"/>
        </w:rPr>
        <w:t>运算</w:t>
      </w:r>
      <w:r w:rsidRPr="008C296F">
        <w:rPr>
          <w:rFonts w:ascii="宋体" w:eastAsia="宋体"/>
        </w:rPr>
        <w:t>特点是:</w:t>
      </w:r>
      <w:r w:rsidRPr="008C296F">
        <w:rPr>
          <w:rFonts w:ascii="宋体" w:eastAsia="宋体" w:hint="eastAsia"/>
        </w:rPr>
        <w:t>不在无意义的计算上面浪费时间</w:t>
      </w:r>
    </w:p>
    <w:p w14:paraId="1F8C71CE" w14:textId="1A69E60C" w:rsidR="00065737" w:rsidRPr="008C296F" w:rsidRDefault="00065737" w:rsidP="00DE4EDE">
      <w:pPr>
        <w:rPr>
          <w:rFonts w:ascii="宋体" w:eastAsia="宋体"/>
        </w:rPr>
      </w:pPr>
      <w:r>
        <w:rPr>
          <w:rFonts w:ascii="宋体" w:eastAsia="宋体" w:hint="eastAsia"/>
        </w:rPr>
        <w:t>x</w:t>
      </w:r>
      <w:r>
        <w:rPr>
          <w:rFonts w:ascii="宋体" w:eastAsia="宋体"/>
        </w:rPr>
        <w:t>++,++x</w:t>
      </w:r>
      <w:r>
        <w:rPr>
          <w:rFonts w:ascii="宋体" w:eastAsia="宋体" w:hint="eastAsia"/>
        </w:rPr>
        <w:t>的区别</w:t>
      </w:r>
    </w:p>
    <w:p w14:paraId="0975C74D" w14:textId="6F3B9E5D" w:rsidR="00D020CC" w:rsidRPr="008C296F" w:rsidRDefault="00486F2F" w:rsidP="00D020CC">
      <w:pPr>
        <w:rPr>
          <w:rFonts w:ascii="宋体" w:eastAsia="宋体"/>
        </w:rPr>
      </w:pPr>
      <w:r>
        <w:rPr>
          <w:rFonts w:ascii="宋体" w:eastAsia="宋体" w:hint="eastAsia"/>
        </w:rPr>
        <w:t>方法:</w:t>
      </w:r>
      <w:r w:rsidR="00D020CC" w:rsidRPr="008C296F">
        <w:rPr>
          <w:rFonts w:ascii="宋体" w:eastAsia="宋体"/>
        </w:rPr>
        <w:t>Passing Object Reference Variables</w:t>
      </w:r>
    </w:p>
    <w:p w14:paraId="066B9A6F" w14:textId="5D374307" w:rsidR="00D020CC" w:rsidRPr="008C296F" w:rsidRDefault="00486F2F" w:rsidP="00D020CC">
      <w:pPr>
        <w:rPr>
          <w:rFonts w:ascii="宋体" w:eastAsia="宋体"/>
        </w:rPr>
      </w:pPr>
      <w:r>
        <w:rPr>
          <w:rFonts w:ascii="宋体" w:eastAsia="宋体" w:hint="eastAsia"/>
        </w:rPr>
        <w:t>方法</w:t>
      </w:r>
      <w:r w:rsidR="00D020CC" w:rsidRPr="008C296F">
        <w:rPr>
          <w:rFonts w:ascii="宋体" w:eastAsia="宋体"/>
        </w:rPr>
        <w:t>Passing Primitive Variables</w:t>
      </w:r>
    </w:p>
    <w:p w14:paraId="526BB7C4" w14:textId="77777777" w:rsidR="00D020CC" w:rsidRPr="00B5132F" w:rsidRDefault="00D020CC" w:rsidP="00DE4EDE">
      <w:pPr>
        <w:rPr>
          <w:rFonts w:ascii="宋体" w:eastAsia="宋体"/>
        </w:rPr>
      </w:pPr>
    </w:p>
    <w:p w14:paraId="3247C704" w14:textId="19BC7D56" w:rsidR="00533F18" w:rsidRPr="003F7F3B" w:rsidRDefault="008A1F92" w:rsidP="003F7F3B">
      <w:pPr>
        <w:pStyle w:val="Heading3"/>
      </w:pPr>
      <w:r w:rsidRPr="003F7F3B">
        <w:rPr>
          <w:rFonts w:hint="eastAsia"/>
        </w:rPr>
        <w:t>封装器</w:t>
      </w:r>
      <w:r w:rsidR="00CD30E1" w:rsidRPr="003F7F3B">
        <w:rPr>
          <w:rFonts w:hint="eastAsia"/>
        </w:rPr>
        <w:t>,自动开箱</w:t>
      </w:r>
    </w:p>
    <w:p w14:paraId="23316223" w14:textId="3D267089" w:rsidR="00F25041" w:rsidRPr="000F0065" w:rsidRDefault="00F25041" w:rsidP="00DE4EDE">
      <w:pPr>
        <w:rPr>
          <w:rFonts w:ascii="宋体" w:eastAsia="宋体"/>
        </w:rPr>
      </w:pPr>
      <w:r w:rsidRPr="000F0065">
        <w:rPr>
          <w:rFonts w:ascii="宋体" w:eastAsia="宋体"/>
        </w:rPr>
        <w:t>valueOf()</w:t>
      </w:r>
      <w:r w:rsidRPr="000F0065">
        <w:rPr>
          <w:rFonts w:ascii="宋体" w:eastAsia="宋体" w:hint="eastAsia"/>
        </w:rPr>
        <w:t>返回封装对象</w:t>
      </w:r>
    </w:p>
    <w:p w14:paraId="58DF6BD1" w14:textId="31E5AEE9" w:rsidR="00CD30E1" w:rsidRDefault="00F25041" w:rsidP="00CD30E1">
      <w:pPr>
        <w:rPr>
          <w:rFonts w:ascii="宋体" w:eastAsia="宋体"/>
        </w:rPr>
      </w:pPr>
      <w:r w:rsidRPr="000F0065">
        <w:rPr>
          <w:rFonts w:ascii="宋体" w:eastAsia="宋体"/>
        </w:rPr>
        <w:t>parseXxx()</w:t>
      </w:r>
      <w:r w:rsidRPr="000F0065">
        <w:rPr>
          <w:rFonts w:ascii="宋体" w:eastAsia="宋体" w:hint="eastAsia"/>
        </w:rPr>
        <w:t>返回原始类型</w:t>
      </w:r>
    </w:p>
    <w:p w14:paraId="035CD81B" w14:textId="5ADD9893" w:rsidR="00533F18" w:rsidRPr="006878BA" w:rsidRDefault="00533F18" w:rsidP="00533F18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b/>
          <w:bCs/>
          <w:color w:val="6B0003"/>
        </w:rPr>
      </w:pPr>
      <w:r>
        <w:rPr>
          <w:rFonts w:ascii="Arial" w:hAnsi="Arial" w:cs="Arial"/>
          <w:b/>
          <w:bCs/>
          <w:color w:val="6B0003"/>
        </w:rPr>
        <w:t xml:space="preserve">Table 3-2: </w:t>
      </w:r>
      <w:r w:rsidR="006878BA">
        <w:rPr>
          <w:rFonts w:ascii="宋体" w:eastAsia="宋体" w:hAnsi="宋体" w:cs="宋体" w:hint="eastAsia"/>
          <w:b/>
          <w:bCs/>
          <w:color w:val="6B0003"/>
        </w:rPr>
        <w:t>封装器类型与原始值类型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2040"/>
        <w:gridCol w:w="3360"/>
      </w:tblGrid>
      <w:tr w:rsidR="00533F18" w:rsidRPr="00E969BA" w14:paraId="46E43AD4" w14:textId="77777777">
        <w:tc>
          <w:tcPr>
            <w:tcW w:w="13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DB2C7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  <w:sz w:val="20"/>
                <w:szCs w:val="20"/>
              </w:rPr>
            </w:pPr>
            <w:r w:rsidRPr="00E969BA">
              <w:rPr>
                <w:rFonts w:ascii="Arial" w:hAnsi="Arial" w:cs="Arial"/>
                <w:b/>
                <w:bCs/>
                <w:color w:val="6B0003"/>
                <w:sz w:val="20"/>
                <w:szCs w:val="20"/>
              </w:rPr>
              <w:t>Primitive</w:t>
            </w:r>
          </w:p>
        </w:tc>
        <w:tc>
          <w:tcPr>
            <w:tcW w:w="20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246CFD1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  <w:sz w:val="20"/>
                <w:szCs w:val="20"/>
              </w:rPr>
            </w:pPr>
            <w:r w:rsidRPr="00E969BA">
              <w:rPr>
                <w:rFonts w:ascii="Arial" w:hAnsi="Arial" w:cs="Arial"/>
                <w:b/>
                <w:bCs/>
                <w:color w:val="6B0003"/>
                <w:sz w:val="20"/>
                <w:szCs w:val="20"/>
              </w:rPr>
              <w:t>Wrapper Class</w:t>
            </w:r>
          </w:p>
        </w:tc>
        <w:tc>
          <w:tcPr>
            <w:tcW w:w="33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9F49F0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  <w:sz w:val="20"/>
                <w:szCs w:val="20"/>
              </w:rPr>
            </w:pPr>
            <w:r w:rsidRPr="00E969BA">
              <w:rPr>
                <w:rFonts w:ascii="Arial" w:hAnsi="Arial" w:cs="Arial"/>
                <w:b/>
                <w:bCs/>
                <w:color w:val="6B0003"/>
                <w:sz w:val="20"/>
                <w:szCs w:val="20"/>
              </w:rPr>
              <w:t>Constructor Arguments</w:t>
            </w:r>
          </w:p>
        </w:tc>
      </w:tr>
      <w:tr w:rsidR="00533F18" w:rsidRPr="00E969BA" w14:paraId="2D4C037B" w14:textId="77777777">
        <w:tblPrEx>
          <w:tblBorders>
            <w:top w:val="none" w:sz="0" w:space="0" w:color="auto"/>
          </w:tblBorders>
        </w:tblPrEx>
        <w:tc>
          <w:tcPr>
            <w:tcW w:w="13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CB1AB29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07001D10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boolean</w:t>
            </w:r>
          </w:p>
          <w:p w14:paraId="2A67A822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5A9F877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44ADDE72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Boolean</w:t>
            </w:r>
          </w:p>
          <w:p w14:paraId="5D3BA6DC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47D31E5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61EFEE37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boolean or String</w:t>
            </w:r>
          </w:p>
          <w:p w14:paraId="4C928D85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F18" w:rsidRPr="00E969BA" w14:paraId="6F82BFB5" w14:textId="77777777">
        <w:tblPrEx>
          <w:tblBorders>
            <w:top w:val="none" w:sz="0" w:space="0" w:color="auto"/>
          </w:tblBorders>
        </w:tblPrEx>
        <w:tc>
          <w:tcPr>
            <w:tcW w:w="13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82E4931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02BACFE5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byte</w:t>
            </w:r>
          </w:p>
          <w:p w14:paraId="53C637AB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6526CCB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53249823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Byte</w:t>
            </w:r>
          </w:p>
          <w:p w14:paraId="3DED623D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6DE8ABC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327D4090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byte or String</w:t>
            </w:r>
          </w:p>
          <w:p w14:paraId="0A22AE3B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F18" w:rsidRPr="00E969BA" w14:paraId="5FE00D2D" w14:textId="77777777">
        <w:tblPrEx>
          <w:tblBorders>
            <w:top w:val="none" w:sz="0" w:space="0" w:color="auto"/>
          </w:tblBorders>
        </w:tblPrEx>
        <w:tc>
          <w:tcPr>
            <w:tcW w:w="13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6017E64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025A6AB8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char</w:t>
            </w:r>
          </w:p>
          <w:p w14:paraId="61BCC4A5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1D0E9CD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66A6319D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Character</w:t>
            </w:r>
          </w:p>
          <w:p w14:paraId="10CA5391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3CF49AF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0EEB00C1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char</w:t>
            </w:r>
          </w:p>
          <w:p w14:paraId="6888B6F7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F18" w:rsidRPr="00E969BA" w14:paraId="041FC42B" w14:textId="77777777">
        <w:tblPrEx>
          <w:tblBorders>
            <w:top w:val="none" w:sz="0" w:space="0" w:color="auto"/>
          </w:tblBorders>
        </w:tblPrEx>
        <w:tc>
          <w:tcPr>
            <w:tcW w:w="13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1666352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3FFD10D0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  <w:p w14:paraId="6A7AD519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54E229C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21927E2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  <w:p w14:paraId="0BFF9DCE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68559B4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37341DBC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double or String</w:t>
            </w:r>
          </w:p>
          <w:p w14:paraId="65658EA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F18" w:rsidRPr="00E969BA" w14:paraId="17D98EF4" w14:textId="77777777">
        <w:tblPrEx>
          <w:tblBorders>
            <w:top w:val="none" w:sz="0" w:space="0" w:color="auto"/>
          </w:tblBorders>
        </w:tblPrEx>
        <w:tc>
          <w:tcPr>
            <w:tcW w:w="13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1B54B02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330B7E11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float</w:t>
            </w:r>
          </w:p>
          <w:p w14:paraId="5AF0330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BE39AF8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75BCF1BC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Float</w:t>
            </w:r>
          </w:p>
          <w:p w14:paraId="6C92AABC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1ACEECC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7251F5BA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float, double, or String</w:t>
            </w:r>
          </w:p>
          <w:p w14:paraId="4D4CD6C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F18" w:rsidRPr="00E969BA" w14:paraId="4F32B4BA" w14:textId="77777777">
        <w:tblPrEx>
          <w:tblBorders>
            <w:top w:val="none" w:sz="0" w:space="0" w:color="auto"/>
          </w:tblBorders>
        </w:tblPrEx>
        <w:tc>
          <w:tcPr>
            <w:tcW w:w="13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04DF29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19617849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4B5036AD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F4E607D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5CD88CDA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Integer</w:t>
            </w:r>
          </w:p>
          <w:p w14:paraId="7AA0612E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75BD27AE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74A835B8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int or String</w:t>
            </w:r>
          </w:p>
          <w:p w14:paraId="7421C941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F18" w:rsidRPr="00E969BA" w14:paraId="381B07F1" w14:textId="77777777">
        <w:tblPrEx>
          <w:tblBorders>
            <w:top w:val="none" w:sz="0" w:space="0" w:color="auto"/>
          </w:tblBorders>
        </w:tblPrEx>
        <w:tc>
          <w:tcPr>
            <w:tcW w:w="13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74C35FC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71BFEC65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long</w:t>
            </w:r>
          </w:p>
          <w:p w14:paraId="6ADCD573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4F5993C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4D046165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Long</w:t>
            </w:r>
          </w:p>
          <w:p w14:paraId="3C194E49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31DD2442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0BC4B45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long or String</w:t>
            </w:r>
          </w:p>
          <w:p w14:paraId="1448636D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F18" w:rsidRPr="00E969BA" w14:paraId="30F5508B" w14:textId="7777777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3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00C7D00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7A24114F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short</w:t>
            </w:r>
          </w:p>
          <w:p w14:paraId="54B8F943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73F66AA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3652741B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Short</w:t>
            </w:r>
          </w:p>
          <w:p w14:paraId="143CFC50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02A84E00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20"/>
                <w:szCs w:val="20"/>
              </w:rPr>
            </w:pPr>
          </w:p>
          <w:p w14:paraId="0DC50DAD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69BA">
              <w:rPr>
                <w:rFonts w:ascii="Courier New" w:hAnsi="Courier New" w:cs="Courier New"/>
                <w:sz w:val="20"/>
                <w:szCs w:val="20"/>
              </w:rPr>
              <w:t>short or String</w:t>
            </w:r>
          </w:p>
          <w:p w14:paraId="5BAA57C0" w14:textId="77777777" w:rsidR="00533F18" w:rsidRPr="00E969BA" w:rsidRDefault="00533F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AAAFE9" w14:textId="77777777" w:rsidR="00533F18" w:rsidRPr="00D020CC" w:rsidRDefault="00533F18" w:rsidP="00DE4EDE">
      <w:pPr>
        <w:rPr>
          <w:rFonts w:ascii="»úu'68Ôˇø&lt;˘µ'1" w:hAnsi="»úu'68Ôˇø&lt;˘µ'1" w:cs="»úu'68Ôˇø&lt;˘µ'1"/>
          <w:b/>
          <w:bCs/>
          <w:sz w:val="19"/>
          <w:szCs w:val="19"/>
        </w:rPr>
      </w:pPr>
    </w:p>
    <w:p w14:paraId="41D15FC2" w14:textId="77777777" w:rsidR="00DE4EDE" w:rsidRDefault="00DE4EDE" w:rsidP="00DE4EDE">
      <w:pPr>
        <w:pStyle w:val="Heading1"/>
      </w:pPr>
      <w:r w:rsidRPr="00DE4EDE">
        <w:rPr>
          <w:rFonts w:hint="eastAsia"/>
        </w:rPr>
        <w:lastRenderedPageBreak/>
        <w:t>控制</w:t>
      </w:r>
      <w:r w:rsidRPr="00DE4EDE">
        <w:rPr>
          <w:rFonts w:ascii="宋体" w:eastAsia="宋体" w:hAnsi="宋体" w:cs="宋体" w:hint="eastAsia"/>
        </w:rPr>
        <w:t>语</w:t>
      </w:r>
      <w:r w:rsidRPr="00DE4EDE">
        <w:rPr>
          <w:rFonts w:hint="eastAsia"/>
        </w:rPr>
        <w:t>句</w:t>
      </w:r>
      <w:r w:rsidRPr="00DE4EDE">
        <w:rPr>
          <w:rFonts w:hint="eastAsia"/>
        </w:rPr>
        <w:t xml:space="preserve"> &amp; </w:t>
      </w:r>
      <w:r w:rsidRPr="00DE4EDE">
        <w:rPr>
          <w:rFonts w:hint="eastAsia"/>
        </w:rPr>
        <w:t>异常断言</w:t>
      </w:r>
    </w:p>
    <w:p w14:paraId="18537516" w14:textId="77777777" w:rsidR="00DE4EDE" w:rsidRDefault="00DE4EDE" w:rsidP="00DE4EDE"/>
    <w:p w14:paraId="18267518" w14:textId="051B8637" w:rsidR="003468AE" w:rsidRDefault="003468AE" w:rsidP="004B0370">
      <w:pPr>
        <w:pStyle w:val="Heading3"/>
        <w:rPr>
          <w:ins w:id="199" w:author="Mead Lai" w:date="2013-02-01T19:06:00Z"/>
        </w:rPr>
      </w:pPr>
      <w:r w:rsidRPr="004B0370">
        <w:t xml:space="preserve">if </w:t>
      </w:r>
      <w:r w:rsidR="00997A31" w:rsidRPr="004B0370">
        <w:rPr>
          <w:rFonts w:hint="eastAsia"/>
        </w:rPr>
        <w:t>和</w:t>
      </w:r>
      <w:r w:rsidRPr="004B0370">
        <w:t xml:space="preserve"> switch </w:t>
      </w:r>
      <w:r w:rsidR="00C41A15" w:rsidRPr="004B0370">
        <w:rPr>
          <w:rFonts w:hint="eastAsia"/>
        </w:rPr>
        <w:t>语句</w:t>
      </w:r>
    </w:p>
    <w:p w14:paraId="1C876DB7" w14:textId="33DD4E21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宋体" w:eastAsia="宋体" w:hAnsi="宋体" w:cs="宋体"/>
        </w:rPr>
      </w:pPr>
      <w:ins w:id="200" w:author="Mead Lai" w:date="2013-02-01T19:10:00Z">
        <w:r>
          <w:rPr>
            <w:rFonts w:ascii="Helvetica" w:hAnsi="Helvetica" w:cs="Helvetica"/>
          </w:rPr>
          <w:t>if-else Branching</w:t>
        </w:r>
      </w:ins>
      <w:r w:rsidR="003468AE">
        <w:rPr>
          <w:rFonts w:ascii="Helvetica" w:hAnsi="Helvetica" w:cs="Helvetica"/>
        </w:rPr>
        <w:t>,</w:t>
      </w:r>
      <w:r w:rsidR="003468AE">
        <w:rPr>
          <w:rFonts w:ascii="宋体" w:eastAsia="宋体" w:hAnsi="宋体" w:cs="宋体" w:hint="eastAsia"/>
        </w:rPr>
        <w:t>注意</w:t>
      </w:r>
      <w:r w:rsidR="00F459CA">
        <w:rPr>
          <w:rFonts w:ascii="宋体" w:eastAsia="宋体" w:hAnsi="宋体" w:cs="宋体" w:hint="eastAsia"/>
        </w:rPr>
        <w:t>:条件里面不要缺失</w:t>
      </w:r>
      <w:r w:rsidR="003468AE">
        <w:rPr>
          <w:rFonts w:ascii="宋体" w:eastAsia="宋体" w:hAnsi="宋体" w:cs="宋体" w:hint="eastAsia"/>
        </w:rPr>
        <w:t>括号</w:t>
      </w:r>
    </w:p>
    <w:p w14:paraId="463FA406" w14:textId="0D1A1BC4" w:rsidR="009A7FB1" w:rsidRPr="009A7FB1" w:rsidRDefault="00F41E82" w:rsidP="009A7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////</w:t>
      </w:r>
      <w:r w:rsidR="003A3CE5" w:rsidRPr="003A3CE5">
        <w:rPr>
          <w:rFonts w:ascii="宋体" w:eastAsia="宋体" w:hAnsi="宋体" w:cs="宋体"/>
        </w:rPr>
        <w:t xml:space="preserve"> Break and Fall-Through in switch Blocks</w:t>
      </w:r>
    </w:p>
    <w:p w14:paraId="608F93E9" w14:textId="77777777" w:rsidR="007E3CA7" w:rsidRDefault="007E3CA7" w:rsidP="007E3CA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x = 3;</w:t>
      </w:r>
    </w:p>
    <w:p w14:paraId="1DBDBF17" w14:textId="11059C83" w:rsidR="007E3CA7" w:rsidRDefault="007E3CA7" w:rsidP="004673A3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(x) {</w:t>
      </w:r>
    </w:p>
    <w:p w14:paraId="13588FBA" w14:textId="77777777" w:rsidR="007E3CA7" w:rsidRDefault="007E3CA7" w:rsidP="007E3CA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case 2:</w:t>
      </w:r>
    </w:p>
    <w:p w14:paraId="478E9927" w14:textId="77777777" w:rsidR="007E3CA7" w:rsidRDefault="007E3CA7" w:rsidP="007E3CA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System.out.println("x is equal to 2");</w:t>
      </w:r>
    </w:p>
    <w:p w14:paraId="44964B0E" w14:textId="77777777" w:rsidR="007E3CA7" w:rsidRDefault="007E3CA7" w:rsidP="007E3CA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break;</w:t>
      </w:r>
    </w:p>
    <w:p w14:paraId="54CA226A" w14:textId="77777777" w:rsidR="007E3CA7" w:rsidRDefault="007E3CA7" w:rsidP="007E3CA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case 3:</w:t>
      </w:r>
    </w:p>
    <w:p w14:paraId="69971D8A" w14:textId="77777777" w:rsidR="007E3CA7" w:rsidRDefault="007E3CA7" w:rsidP="007E3CA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System.out.println("x is equal to 3");</w:t>
      </w:r>
    </w:p>
    <w:p w14:paraId="65551996" w14:textId="77777777" w:rsidR="007E3CA7" w:rsidRDefault="007E3CA7" w:rsidP="007E3CA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break;</w:t>
      </w:r>
    </w:p>
    <w:p w14:paraId="0CC38343" w14:textId="77777777" w:rsidR="007E3CA7" w:rsidRDefault="007E3CA7" w:rsidP="007E3CA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default:</w:t>
      </w:r>
    </w:p>
    <w:p w14:paraId="438F46CE" w14:textId="77777777" w:rsidR="007E3CA7" w:rsidRDefault="007E3CA7" w:rsidP="007E3CA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System.out.println("Still no idea what x is");</w:t>
      </w:r>
    </w:p>
    <w:p w14:paraId="1B4D2AE2" w14:textId="6A9C1FC7" w:rsidR="007E3CA7" w:rsidRDefault="007E3CA7" w:rsidP="007E3C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9E2858" w14:textId="77777777" w:rsidR="004673A3" w:rsidRDefault="004673A3" w:rsidP="004673A3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x = 2;</w:t>
      </w:r>
    </w:p>
    <w:p w14:paraId="6D7E87FD" w14:textId="77777777" w:rsidR="004673A3" w:rsidRDefault="004673A3" w:rsidP="004673A3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(x) {</w:t>
      </w:r>
    </w:p>
    <w:p w14:paraId="2A33F4D0" w14:textId="77777777" w:rsidR="004673A3" w:rsidRDefault="004673A3" w:rsidP="004673A3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 2:  System.out.println("2");</w:t>
      </w:r>
    </w:p>
    <w:p w14:paraId="2643ABCD" w14:textId="77777777" w:rsidR="004673A3" w:rsidRDefault="004673A3" w:rsidP="004673A3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default: System.out.println("default");</w:t>
      </w:r>
    </w:p>
    <w:p w14:paraId="0D22A1F4" w14:textId="77777777" w:rsidR="004673A3" w:rsidRDefault="004673A3" w:rsidP="004673A3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 3: System.out.println("3");</w:t>
      </w:r>
    </w:p>
    <w:p w14:paraId="04ABD640" w14:textId="77777777" w:rsidR="004673A3" w:rsidRDefault="004673A3" w:rsidP="004673A3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 4: System.out.println("4");</w:t>
      </w:r>
    </w:p>
    <w:p w14:paraId="1F520C3B" w14:textId="4F47091A" w:rsidR="004673A3" w:rsidRPr="003468AE" w:rsidRDefault="004673A3" w:rsidP="004673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01" w:author="Mead Lai" w:date="2013-02-01T19:10:00Z"/>
          <w:rFonts w:ascii="宋体" w:eastAsia="宋体" w:hAnsi="宋体" w:cs="宋体"/>
        </w:rPr>
      </w:pPr>
      <w:r>
        <w:rPr>
          <w:rFonts w:ascii="Courier New" w:hAnsi="Courier New" w:cs="Courier New"/>
        </w:rPr>
        <w:t>}</w:t>
      </w:r>
    </w:p>
    <w:p w14:paraId="221B2174" w14:textId="5975A018" w:rsidR="003567C0" w:rsidRPr="004B0370" w:rsidRDefault="00D76930" w:rsidP="004B0370">
      <w:pPr>
        <w:pStyle w:val="Heading3"/>
        <w:rPr>
          <w:ins w:id="202" w:author="Mead Lai" w:date="2013-02-01T19:10:00Z"/>
        </w:rPr>
      </w:pPr>
      <w:r>
        <w:rPr>
          <w:rFonts w:hint="eastAsia"/>
        </w:rPr>
        <w:t>循环和迭代</w:t>
      </w:r>
    </w:p>
    <w:p w14:paraId="05DF2AE6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03" w:author="Mead Lai" w:date="2013-02-01T19:10:00Z"/>
          <w:rFonts w:ascii="Helvetica" w:hAnsi="Helvetica" w:cs="Helvetica"/>
        </w:rPr>
      </w:pPr>
      <w:ins w:id="204" w:author="Mead Lai" w:date="2013-02-01T19:10:00Z">
        <w:r>
          <w:rPr>
            <w:rFonts w:ascii="Helvetica" w:hAnsi="Helvetica" w:cs="Helvetica"/>
          </w:rPr>
          <w:t>Using while Loops</w:t>
        </w:r>
      </w:ins>
    </w:p>
    <w:p w14:paraId="5D7D5F2B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05" w:author="Mead Lai" w:date="2013-02-01T19:10:00Z"/>
          <w:rFonts w:ascii="Helvetica" w:hAnsi="Helvetica" w:cs="Helvetica"/>
        </w:rPr>
      </w:pPr>
      <w:ins w:id="206" w:author="Mead Lai" w:date="2013-02-01T19:10:00Z">
        <w:r>
          <w:rPr>
            <w:rFonts w:ascii="Helvetica" w:hAnsi="Helvetica" w:cs="Helvetica"/>
          </w:rPr>
          <w:t>int x = 2;</w:t>
        </w:r>
      </w:ins>
    </w:p>
    <w:p w14:paraId="2DB8D581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07" w:author="Mead Lai" w:date="2013-02-01T19:10:00Z"/>
          <w:rFonts w:ascii="Helvetica" w:hAnsi="Helvetica" w:cs="Helvetica"/>
        </w:rPr>
      </w:pPr>
      <w:ins w:id="208" w:author="Mead Lai" w:date="2013-02-01T19:10:00Z">
        <w:r>
          <w:rPr>
            <w:rFonts w:ascii="Helvetica" w:hAnsi="Helvetica" w:cs="Helvetica"/>
          </w:rPr>
          <w:t>while(x == 2) {</w:t>
        </w:r>
      </w:ins>
    </w:p>
    <w:p w14:paraId="26E38A62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09" w:author="Mead Lai" w:date="2013-02-01T19:10:00Z"/>
          <w:rFonts w:ascii="Helvetica" w:hAnsi="Helvetica" w:cs="Helvetica"/>
        </w:rPr>
      </w:pPr>
      <w:ins w:id="210" w:author="Mead Lai" w:date="2013-02-01T19:10:00Z">
        <w:r>
          <w:rPr>
            <w:rFonts w:ascii="Helvetica" w:hAnsi="Helvetica" w:cs="Helvetica"/>
          </w:rPr>
          <w:t xml:space="preserve">  System.out.println(x);</w:t>
        </w:r>
      </w:ins>
    </w:p>
    <w:p w14:paraId="0240A740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11" w:author="Mead Lai" w:date="2013-02-01T19:10:00Z"/>
          <w:rFonts w:ascii="Helvetica" w:hAnsi="Helvetica" w:cs="Helvetica"/>
        </w:rPr>
      </w:pPr>
      <w:ins w:id="212" w:author="Mead Lai" w:date="2013-02-01T19:10:00Z">
        <w:r>
          <w:rPr>
            <w:rFonts w:ascii="Helvetica" w:hAnsi="Helvetica" w:cs="Helvetica"/>
          </w:rPr>
          <w:t xml:space="preserve">  ++x;</w:t>
        </w:r>
      </w:ins>
    </w:p>
    <w:p w14:paraId="055CE6F8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13" w:author="Mead Lai" w:date="2013-02-01T19:10:00Z"/>
          <w:rFonts w:ascii="Helvetica" w:hAnsi="Helvetica" w:cs="Helvetica"/>
        </w:rPr>
      </w:pPr>
      <w:ins w:id="214" w:author="Mead Lai" w:date="2013-02-01T19:10:00Z">
        <w:r>
          <w:rPr>
            <w:rFonts w:ascii="Helvetica" w:hAnsi="Helvetica" w:cs="Helvetica"/>
          </w:rPr>
          <w:t>}</w:t>
        </w:r>
      </w:ins>
    </w:p>
    <w:p w14:paraId="58156BB8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15" w:author="Mead Lai" w:date="2013-02-01T19:10:00Z"/>
          <w:rFonts w:ascii="Helvetica" w:hAnsi="Helvetica" w:cs="Helvetica"/>
        </w:rPr>
      </w:pPr>
    </w:p>
    <w:p w14:paraId="48D26872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16" w:author="Mead Lai" w:date="2013-02-01T19:10:00Z"/>
          <w:rFonts w:ascii="Helvetica" w:hAnsi="Helvetica" w:cs="Helvetica"/>
        </w:rPr>
      </w:pPr>
      <w:ins w:id="217" w:author="Mead Lai" w:date="2013-02-01T19:10:00Z">
        <w:r>
          <w:rPr>
            <w:rFonts w:ascii="Helvetica" w:hAnsi="Helvetica" w:cs="Helvetica"/>
          </w:rPr>
          <w:t>Using do Loops</w:t>
        </w:r>
      </w:ins>
    </w:p>
    <w:p w14:paraId="4AFDBC93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18" w:author="Mead Lai" w:date="2013-02-01T19:10:00Z"/>
          <w:rFonts w:ascii="Helvetica" w:hAnsi="Helvetica" w:cs="Helvetica"/>
        </w:rPr>
      </w:pPr>
      <w:ins w:id="219" w:author="Mead Lai" w:date="2013-02-01T19:10:00Z">
        <w:r>
          <w:rPr>
            <w:rFonts w:ascii="Helvetica" w:hAnsi="Helvetica" w:cs="Helvetica"/>
          </w:rPr>
          <w:t>do {</w:t>
        </w:r>
      </w:ins>
    </w:p>
    <w:p w14:paraId="0338211B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20" w:author="Mead Lai" w:date="2013-02-01T19:10:00Z"/>
          <w:rFonts w:ascii="Helvetica" w:hAnsi="Helvetica" w:cs="Helvetica"/>
        </w:rPr>
      </w:pPr>
      <w:ins w:id="221" w:author="Mead Lai" w:date="2013-02-01T19:10:00Z">
        <w:r>
          <w:rPr>
            <w:rFonts w:ascii="Helvetica" w:hAnsi="Helvetica" w:cs="Helvetica"/>
          </w:rPr>
          <w:t xml:space="preserve">   System.out.println("Inside loop");</w:t>
        </w:r>
      </w:ins>
    </w:p>
    <w:p w14:paraId="1B5ACA26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22" w:author="Mead Lai" w:date="2013-02-01T19:10:00Z"/>
          <w:rFonts w:ascii="Helvetica" w:hAnsi="Helvetica" w:cs="Helvetica"/>
        </w:rPr>
      </w:pPr>
      <w:ins w:id="223" w:author="Mead Lai" w:date="2013-02-01T19:10:00Z">
        <w:r>
          <w:rPr>
            <w:rFonts w:ascii="Helvetica" w:hAnsi="Helvetica" w:cs="Helvetica"/>
          </w:rPr>
          <w:t>} while(false);</w:t>
        </w:r>
      </w:ins>
    </w:p>
    <w:p w14:paraId="0509D646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24" w:author="Mead Lai" w:date="2013-02-01T19:10:00Z"/>
          <w:rFonts w:ascii="Helvetica" w:hAnsi="Helvetica" w:cs="Helvetica"/>
        </w:rPr>
      </w:pPr>
    </w:p>
    <w:p w14:paraId="656DE3F7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25" w:author="Mead Lai" w:date="2013-02-01T19:10:00Z"/>
          <w:rFonts w:ascii="Helvetica" w:hAnsi="Helvetica" w:cs="Helvetica"/>
        </w:rPr>
      </w:pPr>
      <w:ins w:id="226" w:author="Mead Lai" w:date="2013-02-01T19:10:00Z">
        <w:r>
          <w:rPr>
            <w:rFonts w:ascii="Helvetica" w:hAnsi="Helvetica" w:cs="Helvetica"/>
          </w:rPr>
          <w:t>basic for Loop</w:t>
        </w:r>
      </w:ins>
    </w:p>
    <w:p w14:paraId="43CF5ED6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27" w:author="Mead Lai" w:date="2013-02-01T19:10:00Z"/>
          <w:rFonts w:ascii="Helvetica" w:eastAsia="Heiti SC Light" w:hAnsi="Helvetica" w:cs="Helvetica"/>
        </w:rPr>
      </w:pPr>
      <w:ins w:id="228" w:author="Mead Lai" w:date="2013-02-01T19:10:00Z">
        <w:r>
          <w:rPr>
            <w:rFonts w:ascii="Helvetica" w:hAnsi="Helvetica" w:cs="Helvetica"/>
          </w:rPr>
          <w:t>*for</w:t>
        </w:r>
        <w:r>
          <w:rPr>
            <w:rFonts w:ascii="Heiti SC Light" w:eastAsia="Heiti SC Light" w:hAnsi="Helvetica" w:cs="Heiti SC Light" w:hint="eastAsia"/>
          </w:rPr>
          <w:t>大量循环</w:t>
        </w:r>
        <w:r>
          <w:rPr>
            <w:rFonts w:ascii="Helvetica" w:eastAsia="Heiti SC Light" w:hAnsi="Helvetica" w:cs="Helvetica"/>
          </w:rPr>
          <w:t>,</w:t>
        </w:r>
        <w:r>
          <w:rPr>
            <w:rFonts w:ascii="Heiti SC Light" w:eastAsia="Heiti SC Light" w:hAnsi="Helvetica" w:cs="Heiti SC Light" w:hint="eastAsia"/>
          </w:rPr>
          <w:t>要小心创建变量</w:t>
        </w:r>
      </w:ins>
    </w:p>
    <w:p w14:paraId="057604FF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29" w:author="Mead Lai" w:date="2013-02-01T19:10:00Z"/>
          <w:rFonts w:ascii="Helvetica" w:eastAsia="Heiti SC Light" w:hAnsi="Helvetica" w:cs="Helvetica"/>
        </w:rPr>
      </w:pPr>
      <w:ins w:id="230" w:author="Mead Lai" w:date="2013-02-01T19:10:00Z">
        <w:r>
          <w:rPr>
            <w:rFonts w:ascii="Helvetica" w:eastAsia="Heiti SC Light" w:hAnsi="Helvetica" w:cs="Helvetica"/>
          </w:rPr>
          <w:t>for (int i = 0; i&lt;10; i++) {</w:t>
        </w:r>
      </w:ins>
    </w:p>
    <w:p w14:paraId="1BAA6888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31" w:author="Mead Lai" w:date="2013-02-01T19:10:00Z"/>
          <w:rFonts w:ascii="Helvetica" w:eastAsia="Heiti SC Light" w:hAnsi="Helvetica" w:cs="Helvetica"/>
        </w:rPr>
      </w:pPr>
      <w:ins w:id="232" w:author="Mead Lai" w:date="2013-02-01T19:10:00Z">
        <w:r>
          <w:rPr>
            <w:rFonts w:ascii="Helvetica" w:eastAsia="Heiti SC Light" w:hAnsi="Helvetica" w:cs="Helvetica"/>
          </w:rPr>
          <w:t xml:space="preserve">  System.out.println("i is " + i);</w:t>
        </w:r>
      </w:ins>
    </w:p>
    <w:p w14:paraId="7378DE3A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33" w:author="Mead Lai" w:date="2013-02-01T19:10:00Z"/>
          <w:rFonts w:ascii="Helvetica" w:eastAsia="Heiti SC Light" w:hAnsi="Helvetica" w:cs="Helvetica"/>
        </w:rPr>
      </w:pPr>
      <w:ins w:id="234" w:author="Mead Lai" w:date="2013-02-01T19:10:00Z">
        <w:r>
          <w:rPr>
            <w:rFonts w:ascii="Helvetica" w:eastAsia="Heiti SC Light" w:hAnsi="Helvetica" w:cs="Helvetica"/>
          </w:rPr>
          <w:t>}</w:t>
        </w:r>
      </w:ins>
    </w:p>
    <w:p w14:paraId="7EF25971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35" w:author="Mead Lai" w:date="2013-02-01T19:10:00Z"/>
          <w:rFonts w:ascii="Helvetica" w:eastAsia="Heiti SC Light" w:hAnsi="Helvetica" w:cs="Helvetica"/>
        </w:rPr>
      </w:pPr>
    </w:p>
    <w:p w14:paraId="325E465A" w14:textId="77777777" w:rsidR="003567C0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36" w:author="Mead Lai" w:date="2013-02-01T19:10:00Z"/>
          <w:rFonts w:ascii="Helvetica" w:eastAsia="Heiti SC Light" w:hAnsi="Helvetica" w:cs="Helvetica"/>
        </w:rPr>
      </w:pPr>
      <w:ins w:id="237" w:author="Mead Lai" w:date="2013-02-01T19:10:00Z">
        <w:r>
          <w:rPr>
            <w:rFonts w:ascii="Helvetica" w:eastAsia="Heiti SC Light" w:hAnsi="Helvetica" w:cs="Helvetica"/>
          </w:rPr>
          <w:t>Termination the for statment</w:t>
        </w:r>
      </w:ins>
    </w:p>
    <w:p w14:paraId="65BDBFBD" w14:textId="171616BB" w:rsidR="003567C0" w:rsidRPr="00E068BF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38" w:author="Mead Lai" w:date="2013-02-01T19:10:00Z"/>
          <w:rFonts w:ascii="Heiti SC Light" w:eastAsia="Heiti SC Light" w:hAnsi="Heiti SC Light" w:cs="Heiti SC Light"/>
        </w:rPr>
      </w:pPr>
      <w:ins w:id="239" w:author="Mead Lai" w:date="2013-02-01T19:10:00Z">
        <w:r>
          <w:rPr>
            <w:rFonts w:ascii="Helvetica" w:eastAsia="Heiti SC Light" w:hAnsi="Helvetica" w:cs="Helvetica"/>
          </w:rPr>
          <w:t>break</w:t>
        </w:r>
      </w:ins>
      <w:r w:rsidR="00E068BF">
        <w:rPr>
          <w:rFonts w:ascii="Helvetica" w:eastAsia="Heiti SC Light" w:hAnsi="Helvetica" w:cs="Helvetica"/>
        </w:rPr>
        <w:t>,</w:t>
      </w:r>
      <w:r w:rsidR="00E068BF">
        <w:rPr>
          <w:rFonts w:ascii="Heiti SC Light" w:eastAsia="Heiti SC Light" w:hAnsi="Heiti SC Light" w:cs="Heiti SC Light" w:hint="eastAsia"/>
        </w:rPr>
        <w:t>跳出当前循环</w:t>
      </w:r>
    </w:p>
    <w:p w14:paraId="0F898871" w14:textId="61112A61" w:rsidR="003567C0" w:rsidRPr="0057641B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40" w:author="Mead Lai" w:date="2013-02-01T19:10:00Z"/>
          <w:rFonts w:ascii="Heiti SC Light" w:eastAsia="Heiti SC Light" w:hAnsi="Heiti SC Light" w:cs="Heiti SC Light"/>
        </w:rPr>
      </w:pPr>
      <w:ins w:id="241" w:author="Mead Lai" w:date="2013-02-01T19:10:00Z">
        <w:r>
          <w:rPr>
            <w:rFonts w:ascii="Helvetica" w:eastAsia="Heiti SC Light" w:hAnsi="Helvetica" w:cs="Helvetica"/>
          </w:rPr>
          <w:t>return</w:t>
        </w:r>
      </w:ins>
      <w:r w:rsidR="0057641B">
        <w:rPr>
          <w:rFonts w:ascii="Helvetica" w:eastAsia="Heiti SC Light" w:hAnsi="Helvetica" w:cs="Helvetica"/>
        </w:rPr>
        <w:t>,</w:t>
      </w:r>
      <w:r w:rsidR="0057641B">
        <w:rPr>
          <w:rFonts w:ascii="Heiti SC Light" w:eastAsia="Heiti SC Light" w:hAnsi="Heiti SC Light" w:cs="Heiti SC Light" w:hint="eastAsia"/>
        </w:rPr>
        <w:t>返回方法</w:t>
      </w:r>
      <w:r w:rsidR="00025546">
        <w:rPr>
          <w:rFonts w:ascii="Heiti SC Light" w:eastAsia="Heiti SC Light" w:hAnsi="Heiti SC Light" w:cs="Heiti SC Light" w:hint="eastAsia"/>
        </w:rPr>
        <w:t>的结果</w:t>
      </w:r>
    </w:p>
    <w:p w14:paraId="0FBF09EF" w14:textId="326EFE22" w:rsidR="003567C0" w:rsidRPr="00957B68" w:rsidRDefault="003567C0" w:rsidP="003567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ns w:id="242" w:author="Mead Lai" w:date="2013-02-01T19:10:00Z"/>
          <w:rFonts w:ascii="Heiti SC Light" w:eastAsia="Heiti SC Light" w:hAnsi="Heiti SC Light" w:cs="Heiti SC Light"/>
        </w:rPr>
      </w:pPr>
      <w:ins w:id="243" w:author="Mead Lai" w:date="2013-02-01T19:10:00Z">
        <w:r>
          <w:rPr>
            <w:rFonts w:ascii="Helvetica" w:eastAsia="Heiti SC Light" w:hAnsi="Helvetica" w:cs="Helvetica"/>
          </w:rPr>
          <w:t>System.exit()</w:t>
        </w:r>
      </w:ins>
      <w:r w:rsidR="00957B68">
        <w:rPr>
          <w:rFonts w:ascii="Helvetica" w:eastAsia="Heiti SC Light" w:hAnsi="Helvetica" w:cs="Helvetica"/>
        </w:rPr>
        <w:t>,</w:t>
      </w:r>
      <w:r w:rsidR="00957B68">
        <w:rPr>
          <w:rFonts w:ascii="Heiti SC Light" w:eastAsia="Heiti SC Light" w:hAnsi="Heiti SC Light" w:cs="Heiti SC Light" w:hint="eastAsia"/>
        </w:rPr>
        <w:t>程序停止执行,JVM虚拟机关闭</w:t>
      </w:r>
    </w:p>
    <w:p w14:paraId="4F7C63A9" w14:textId="4C259CFC" w:rsidR="002C733E" w:rsidRPr="00957B68" w:rsidRDefault="006A3C2F" w:rsidP="003567C0">
      <w:pPr>
        <w:rPr>
          <w:rFonts w:ascii="Heiti SC Light" w:eastAsia="Heiti SC Light" w:hAnsi="Heiti SC Light" w:cs="Heiti SC Light"/>
        </w:rPr>
      </w:pPr>
      <w:r>
        <w:rPr>
          <w:rFonts w:ascii="Helvetica" w:eastAsia="Heiti SC Light" w:hAnsi="Helvetica" w:cs="Helvetica"/>
        </w:rPr>
        <w:lastRenderedPageBreak/>
        <w:t>c</w:t>
      </w:r>
      <w:r w:rsidR="002C733E">
        <w:rPr>
          <w:rFonts w:ascii="Helvetica" w:eastAsia="Heiti SC Light" w:hAnsi="Helvetica" w:cs="Helvetica"/>
        </w:rPr>
        <w:t>ontinue</w:t>
      </w:r>
      <w:r w:rsidR="00957B68">
        <w:rPr>
          <w:rFonts w:ascii="Helvetica" w:eastAsia="Heiti SC Light" w:hAnsi="Helvetica" w:cs="Helvetica"/>
        </w:rPr>
        <w:t>,</w:t>
      </w:r>
      <w:r w:rsidR="00957B68">
        <w:rPr>
          <w:rFonts w:ascii="Heiti SC Light" w:eastAsia="Heiti SC Light" w:hAnsi="Heiti SC Light" w:cs="Heiti SC Light" w:hint="eastAsia"/>
        </w:rPr>
        <w:t>当前循环停止,继续下一次循环</w:t>
      </w:r>
    </w:p>
    <w:p w14:paraId="050768B8" w14:textId="77777777" w:rsidR="00412EE7" w:rsidRDefault="00412EE7" w:rsidP="003567C0">
      <w:pPr>
        <w:rPr>
          <w:ins w:id="244" w:author="Mead Lai" w:date="2013-02-01T19:10:00Z"/>
          <w:rFonts w:ascii="Helvetica" w:eastAsia="Heiti SC Light" w:hAnsi="Helvetica" w:cs="Helvetica"/>
        </w:rPr>
      </w:pPr>
    </w:p>
    <w:p w14:paraId="0C88B1A3" w14:textId="77777777" w:rsidR="009D6B27" w:rsidRDefault="009D6B27" w:rsidP="004B0370">
      <w:pPr>
        <w:pStyle w:val="Heading3"/>
        <w:rPr>
          <w:ins w:id="245" w:author="Mead Lai" w:date="2013-02-01T19:10:00Z"/>
          <w:rFonts w:ascii="Helvetica" w:eastAsia="Heiti SC Light" w:hAnsi="Helvetica" w:cs="Helvetica"/>
        </w:rPr>
      </w:pPr>
    </w:p>
    <w:p w14:paraId="731381EB" w14:textId="72A03ECD" w:rsidR="009D6B27" w:rsidRPr="004B0370" w:rsidRDefault="009D6B27" w:rsidP="004B0370">
      <w:pPr>
        <w:pStyle w:val="Heading3"/>
      </w:pPr>
      <w:ins w:id="246" w:author="Mead Lai" w:date="2013-02-01T19:11:00Z">
        <w:r w:rsidRPr="004B0370">
          <w:rPr>
            <w:rFonts w:hint="eastAsia"/>
          </w:rPr>
          <w:t>异常类</w:t>
        </w:r>
      </w:ins>
    </w:p>
    <w:p w14:paraId="1CD3E1B0" w14:textId="77777777" w:rsidR="0098008A" w:rsidRDefault="0098008A" w:rsidP="0098008A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 {</w:t>
      </w:r>
    </w:p>
    <w:p w14:paraId="518AC30F" w14:textId="536A02DF" w:rsidR="0098008A" w:rsidRDefault="0098008A" w:rsidP="0098008A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4FE00E47" w14:textId="533B7AD3" w:rsidR="0098008A" w:rsidRDefault="0098008A" w:rsidP="0098008A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}catch(CantGetFileFromNetwork) {</w:t>
      </w:r>
    </w:p>
    <w:p w14:paraId="24FCF87C" w14:textId="17D56DDD" w:rsidR="0098008A" w:rsidRDefault="0098008A" w:rsidP="0098008A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1446BCB2" w14:textId="638FE49F" w:rsidR="0098008A" w:rsidRDefault="0098008A" w:rsidP="009800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}finally{</w:t>
      </w:r>
    </w:p>
    <w:p w14:paraId="6487FD82" w14:textId="50154316" w:rsidR="006D17C4" w:rsidRDefault="006D17C4" w:rsidP="009800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71E46F54" w14:textId="22429263" w:rsidR="0098008A" w:rsidRDefault="0098008A" w:rsidP="009800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EC697A" w14:textId="013672EE" w:rsidR="00102C5C" w:rsidRPr="00102C5C" w:rsidRDefault="00102C5C" w:rsidP="0098008A">
      <w:pPr>
        <w:rPr>
          <w:ins w:id="247" w:author="Mead Lai" w:date="2013-02-01T19:11:00Z"/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如何抛出异常</w:t>
      </w:r>
      <w:r w:rsidR="001841B8">
        <w:rPr>
          <w:rFonts w:ascii="宋体" w:eastAsia="宋体" w:hAnsi="宋体" w:cs="宋体" w:hint="eastAsia"/>
        </w:rPr>
        <w:t>???</w:t>
      </w:r>
    </w:p>
    <w:p w14:paraId="089638D6" w14:textId="7B919010" w:rsidR="009D6B27" w:rsidRDefault="009D6B27" w:rsidP="003567C0">
      <w:pPr>
        <w:rPr>
          <w:ins w:id="248" w:author="Mead Lai" w:date="2013-02-01T19:12:00Z"/>
          <w:rFonts w:ascii="Heiti SC Light" w:eastAsia="华文宋体" w:hAnsi="Heiti SC Light" w:cs="Heiti SC Light"/>
        </w:rPr>
      </w:pPr>
      <w:ins w:id="249" w:author="Mead Lai" w:date="2013-02-01T19:11:00Z">
        <w:r>
          <w:rPr>
            <w:rFonts w:ascii="Heiti SC Light" w:eastAsia="华文宋体" w:hAnsi="Heiti SC Light" w:cs="Heiti SC Light"/>
            <w:noProof/>
            <w:lang w:eastAsia="en-US"/>
            <w:rPrChange w:id="250">
              <w:rPr>
                <w:noProof/>
                <w:lang w:eastAsia="en-US"/>
              </w:rPr>
            </w:rPrChange>
          </w:rPr>
          <w:drawing>
            <wp:inline distT="0" distB="0" distL="0" distR="0" wp14:anchorId="13B0970F" wp14:editId="19F80433">
              <wp:extent cx="5270500" cy="4011221"/>
              <wp:effectExtent l="0" t="0" r="0" b="254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40112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189F969" w14:textId="77777777" w:rsidR="00B716D4" w:rsidRDefault="00B716D4" w:rsidP="003567C0">
      <w:pPr>
        <w:rPr>
          <w:ins w:id="251" w:author="Mead Lai" w:date="2013-02-01T19:12:00Z"/>
          <w:rFonts w:ascii="Heiti SC Light" w:eastAsia="华文宋体" w:hAnsi="Heiti SC Light" w:cs="Heiti SC Light"/>
        </w:rPr>
      </w:pPr>
    </w:p>
    <w:p w14:paraId="2B3206C4" w14:textId="77777777" w:rsidR="00C25640" w:rsidRDefault="00C25640" w:rsidP="003567C0">
      <w:pPr>
        <w:rPr>
          <w:rFonts w:ascii="Heiti SC Light" w:eastAsia="华文宋体" w:hAnsi="Heiti SC Light" w:cs="Heiti SC Light"/>
        </w:rPr>
      </w:pPr>
    </w:p>
    <w:p w14:paraId="3692F96B" w14:textId="393A5C67" w:rsidR="00B716D4" w:rsidRPr="00C25640" w:rsidRDefault="00B716D4" w:rsidP="003567C0">
      <w:pPr>
        <w:rPr>
          <w:ins w:id="252" w:author="Mead Lai" w:date="2013-02-01T19:12:00Z"/>
          <w:rFonts w:ascii="Courier New" w:hAnsi="Courier New" w:cs="Courier New"/>
          <w:sz w:val="20"/>
          <w:szCs w:val="20"/>
        </w:rPr>
      </w:pPr>
      <w:ins w:id="253" w:author="Mead Lai" w:date="2013-02-01T19:12:00Z">
        <w:r w:rsidRPr="00C25640">
          <w:rPr>
            <w:rFonts w:ascii="Heiti SC Light" w:eastAsia="华文宋体" w:hAnsi="Heiti SC Light" w:cs="Heiti SC Light"/>
            <w:sz w:val="20"/>
            <w:szCs w:val="20"/>
          </w:rPr>
          <w:t>JVM Thrown Exceptions</w:t>
        </w:r>
      </w:ins>
      <w:r w:rsidR="008D448B" w:rsidRPr="00C25640">
        <w:rPr>
          <w:rFonts w:ascii="Heiti SC Light" w:eastAsia="华文宋体" w:hAnsi="Heiti SC Light" w:cs="Heiti SC Light" w:hint="eastAsia"/>
          <w:sz w:val="20"/>
          <w:szCs w:val="20"/>
        </w:rPr>
        <w:t>:</w:t>
      </w:r>
      <w:r w:rsidR="008D448B" w:rsidRPr="00C25640">
        <w:rPr>
          <w:rFonts w:ascii="Courier New" w:hAnsi="Courier New" w:cs="Courier New"/>
          <w:sz w:val="20"/>
          <w:szCs w:val="20"/>
        </w:rPr>
        <w:t xml:space="preserve"> NullPointerException, StackOverflowError</w:t>
      </w:r>
    </w:p>
    <w:p w14:paraId="5DA3D2DC" w14:textId="77777777" w:rsidR="00B716D4" w:rsidRDefault="00B716D4" w:rsidP="003567C0">
      <w:pPr>
        <w:rPr>
          <w:ins w:id="254" w:author="Mead Lai" w:date="2013-02-01T19:12:00Z"/>
          <w:rFonts w:ascii="Heiti SC Light" w:eastAsia="华文宋体" w:hAnsi="Heiti SC Light" w:cs="Heiti SC Light"/>
        </w:rPr>
      </w:pPr>
    </w:p>
    <w:p w14:paraId="65320D87" w14:textId="3F774521" w:rsidR="00B716D4" w:rsidRDefault="00B716D4" w:rsidP="003567C0">
      <w:pPr>
        <w:rPr>
          <w:ins w:id="255" w:author="Mead Lai" w:date="2013-02-01T19:12:00Z"/>
          <w:rFonts w:ascii="Heiti SC Light" w:eastAsia="华文宋体" w:hAnsi="Heiti SC Light" w:cs="Heiti SC Light"/>
        </w:rPr>
      </w:pPr>
      <w:ins w:id="256" w:author="Mead Lai" w:date="2013-02-01T19:12:00Z">
        <w:r w:rsidRPr="00B716D4">
          <w:rPr>
            <w:rFonts w:ascii="Heiti SC Light" w:eastAsia="华文宋体" w:hAnsi="Heiti SC Light" w:cs="Heiti SC Light"/>
          </w:rPr>
          <w:t xml:space="preserve">   Programmatically Thrown Exceptions</w:t>
        </w:r>
      </w:ins>
    </w:p>
    <w:p w14:paraId="599519CE" w14:textId="163BB0E9" w:rsidR="000F337C" w:rsidRDefault="000F337C" w:rsidP="000F337C">
      <w:pPr>
        <w:widowControl w:val="0"/>
        <w:autoSpaceDE w:val="0"/>
        <w:autoSpaceDN w:val="0"/>
        <w:adjustRightInd w:val="0"/>
        <w:rPr>
          <w:ins w:id="257" w:author="Mead Lai" w:date="2013-02-01T19:12:00Z"/>
          <w:rFonts w:ascii="Arial" w:hAnsi="Arial" w:cs="Arial"/>
          <w:b/>
          <w:bCs/>
          <w:color w:val="6B0003"/>
        </w:rPr>
      </w:pPr>
      <w:ins w:id="258" w:author="Mead Lai" w:date="2013-02-01T19:12:00Z">
        <w:r>
          <w:rPr>
            <w:rFonts w:ascii="Arial" w:hAnsi="Arial" w:cs="Arial"/>
            <w:b/>
            <w:bCs/>
            <w:color w:val="6B0003"/>
          </w:rPr>
          <w:t xml:space="preserve">Table 5-2: </w:t>
        </w:r>
      </w:ins>
      <w:r w:rsidR="00250CDB">
        <w:rPr>
          <w:rFonts w:ascii="宋体" w:eastAsia="宋体" w:hAnsi="宋体" w:cs="宋体" w:hint="eastAsia"/>
          <w:b/>
          <w:bCs/>
          <w:color w:val="6B0003"/>
        </w:rPr>
        <w:t>一般常见的异常类</w:t>
      </w:r>
      <w:ins w:id="259" w:author="Mead Lai" w:date="2013-02-01T19:12:00Z">
        <w:r>
          <w:rPr>
            <w:rFonts w:ascii="Arial" w:hAnsi="Arial" w:cs="Arial"/>
            <w:b/>
            <w:bCs/>
            <w:color w:val="6B0003"/>
          </w:rPr>
          <w:t>.</w:t>
        </w:r>
      </w:ins>
    </w:p>
    <w:tbl>
      <w:tblPr>
        <w:tblW w:w="12506" w:type="dxa"/>
        <w:tblInd w:w="-1026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811"/>
        <w:gridCol w:w="3434"/>
      </w:tblGrid>
      <w:tr w:rsidR="000F337C" w:rsidRPr="00AA1F4C" w14:paraId="5A047420" w14:textId="77777777" w:rsidTr="00A813D7">
        <w:trPr>
          <w:ins w:id="260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0BCC40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61" w:author="Mead Lai" w:date="2013-02-01T19:12:00Z"/>
                <w:rFonts w:ascii="Arial" w:hAnsi="Arial" w:cs="Arial"/>
                <w:b/>
                <w:bCs/>
                <w:color w:val="6B0003"/>
                <w:sz w:val="16"/>
                <w:szCs w:val="16"/>
              </w:rPr>
            </w:pPr>
            <w:ins w:id="262" w:author="Mead Lai" w:date="2013-02-01T19:12:00Z">
              <w:r w:rsidRPr="00AA1F4C">
                <w:rPr>
                  <w:rFonts w:ascii="Arial" w:hAnsi="Arial" w:cs="Arial"/>
                  <w:b/>
                  <w:bCs/>
                  <w:color w:val="6B0003"/>
                  <w:sz w:val="16"/>
                  <w:szCs w:val="16"/>
                </w:rPr>
                <w:t>Exception (Chapter Location)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A799FB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63" w:author="Mead Lai" w:date="2013-02-01T19:12:00Z"/>
                <w:rFonts w:ascii="Arial" w:hAnsi="Arial" w:cs="Arial"/>
                <w:b/>
                <w:bCs/>
                <w:color w:val="6B0003"/>
                <w:sz w:val="16"/>
                <w:szCs w:val="16"/>
              </w:rPr>
            </w:pPr>
            <w:ins w:id="264" w:author="Mead Lai" w:date="2013-02-01T19:12:00Z">
              <w:r w:rsidRPr="00AA1F4C">
                <w:rPr>
                  <w:rFonts w:ascii="Arial" w:hAnsi="Arial" w:cs="Arial"/>
                  <w:b/>
                  <w:bCs/>
                  <w:color w:val="6B0003"/>
                  <w:sz w:val="16"/>
                  <w:szCs w:val="16"/>
                </w:rPr>
                <w:t>Description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CAE6C9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65" w:author="Mead Lai" w:date="2013-02-01T19:12:00Z"/>
                <w:rFonts w:ascii="Arial" w:hAnsi="Arial" w:cs="Arial"/>
                <w:b/>
                <w:bCs/>
                <w:color w:val="6B0003"/>
                <w:sz w:val="16"/>
                <w:szCs w:val="16"/>
              </w:rPr>
            </w:pPr>
            <w:ins w:id="266" w:author="Mead Lai" w:date="2013-02-01T19:12:00Z">
              <w:r w:rsidRPr="00AA1F4C">
                <w:rPr>
                  <w:rFonts w:ascii="Arial" w:hAnsi="Arial" w:cs="Arial"/>
                  <w:b/>
                  <w:bCs/>
                  <w:color w:val="6B0003"/>
                  <w:sz w:val="16"/>
                  <w:szCs w:val="16"/>
                </w:rPr>
                <w:t>Typically Thrown</w:t>
              </w:r>
            </w:ins>
          </w:p>
        </w:tc>
      </w:tr>
      <w:tr w:rsidR="000F337C" w:rsidRPr="00AA1F4C" w14:paraId="468771F5" w14:textId="77777777" w:rsidTr="00A813D7">
        <w:tblPrEx>
          <w:tblBorders>
            <w:top w:val="none" w:sz="0" w:space="0" w:color="auto"/>
          </w:tblBorders>
        </w:tblPrEx>
        <w:trPr>
          <w:ins w:id="267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7E7D7EC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68" w:author="Mead Lai" w:date="2013-02-01T19:12:00Z"/>
                <w:rFonts w:ascii="Arial" w:hAnsi="Arial" w:cs="Arial"/>
                <w:sz w:val="16"/>
                <w:szCs w:val="16"/>
              </w:rPr>
            </w:pPr>
            <w:ins w:id="269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t>ArrayIndexOutOfBoundsException</w:t>
              </w:r>
            </w:ins>
          </w:p>
          <w:p w14:paraId="145372F2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70" w:author="Mead Lai" w:date="2013-02-01T19:12:00Z"/>
                <w:rFonts w:ascii="Arial" w:hAnsi="Arial" w:cs="Arial"/>
                <w:sz w:val="16"/>
                <w:szCs w:val="16"/>
              </w:rPr>
            </w:pPr>
            <w:ins w:id="271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instrText>HYPERLINK "itss://chm/10909/BBL0035.html#397"</w:instrTex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Pr="00AA1F4C">
                <w:rPr>
                  <w:rFonts w:ascii="Arial" w:hAnsi="Arial" w:cs="Arial"/>
                  <w:color w:val="0F7003"/>
                  <w:sz w:val="16"/>
                  <w:szCs w:val="16"/>
                </w:rPr>
                <w:t>Chapter 3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, "Assignments")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06D6B47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72" w:author="Mead Lai" w:date="2013-02-01T19:12:00Z"/>
                <w:rFonts w:ascii="Arial" w:hAnsi="Arial" w:cs="Arial"/>
                <w:sz w:val="16"/>
                <w:szCs w:val="16"/>
              </w:rPr>
            </w:pPr>
            <w:ins w:id="273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Thrown when attempting to access an array with an invalid index value (either negative or beyond the length of the array).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60B979ED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74" w:author="Mead Lai" w:date="2013-02-01T19:12:00Z"/>
                <w:rFonts w:ascii="Arial" w:hAnsi="Arial" w:cs="Arial"/>
                <w:sz w:val="16"/>
                <w:szCs w:val="16"/>
              </w:rPr>
            </w:pPr>
            <w:ins w:id="275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By the JVM</w:t>
              </w:r>
            </w:ins>
          </w:p>
        </w:tc>
      </w:tr>
      <w:tr w:rsidR="000F337C" w:rsidRPr="00AA1F4C" w14:paraId="6E0C3075" w14:textId="77777777" w:rsidTr="00A813D7">
        <w:tblPrEx>
          <w:tblBorders>
            <w:top w:val="none" w:sz="0" w:space="0" w:color="auto"/>
          </w:tblBorders>
        </w:tblPrEx>
        <w:trPr>
          <w:ins w:id="276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52B9D51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77" w:author="Mead Lai" w:date="2013-02-01T19:12:00Z"/>
                <w:rFonts w:ascii="Arial" w:hAnsi="Arial" w:cs="Arial"/>
                <w:sz w:val="16"/>
                <w:szCs w:val="16"/>
              </w:rPr>
            </w:pPr>
            <w:ins w:id="278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t>ClassCastException</w:t>
              </w:r>
            </w:ins>
          </w:p>
          <w:p w14:paraId="053F1A0D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79" w:author="Mead Lai" w:date="2013-02-01T19:12:00Z"/>
                <w:rFonts w:ascii="Arial" w:hAnsi="Arial" w:cs="Arial"/>
                <w:sz w:val="16"/>
                <w:szCs w:val="16"/>
              </w:rPr>
            </w:pPr>
            <w:ins w:id="280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instrText>HYPERLINK "itss://chm/10909/BBL0022.html#234"</w:instrTex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Pr="00AA1F4C">
                <w:rPr>
                  <w:rFonts w:ascii="Arial" w:hAnsi="Arial" w:cs="Arial"/>
                  <w:color w:val="0F7003"/>
                  <w:sz w:val="16"/>
                  <w:szCs w:val="16"/>
                </w:rPr>
                <w:t>Chapter 2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, "Object Orientation")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0D70E3B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81" w:author="Mead Lai" w:date="2013-02-01T19:12:00Z"/>
                <w:rFonts w:ascii="Arial" w:hAnsi="Arial" w:cs="Arial"/>
                <w:sz w:val="16"/>
                <w:szCs w:val="16"/>
              </w:rPr>
            </w:pPr>
            <w:ins w:id="282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Thrown when attempting to cast a reference variable to a type that fails the IS-A test.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3549DF67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83" w:author="Mead Lai" w:date="2013-02-01T19:12:00Z"/>
                <w:rFonts w:ascii="Arial" w:hAnsi="Arial" w:cs="Arial"/>
                <w:sz w:val="16"/>
                <w:szCs w:val="16"/>
              </w:rPr>
            </w:pPr>
            <w:ins w:id="284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By the JVM</w:t>
              </w:r>
            </w:ins>
          </w:p>
        </w:tc>
      </w:tr>
      <w:tr w:rsidR="000F337C" w:rsidRPr="00AA1F4C" w14:paraId="74B46004" w14:textId="77777777" w:rsidTr="00A813D7">
        <w:tblPrEx>
          <w:tblBorders>
            <w:top w:val="none" w:sz="0" w:space="0" w:color="auto"/>
          </w:tblBorders>
        </w:tblPrEx>
        <w:trPr>
          <w:ins w:id="285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4ABE1A0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86" w:author="Mead Lai" w:date="2013-02-01T19:12:00Z"/>
                <w:rFonts w:ascii="Arial" w:hAnsi="Arial" w:cs="Arial"/>
                <w:sz w:val="16"/>
                <w:szCs w:val="16"/>
              </w:rPr>
            </w:pPr>
            <w:ins w:id="287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t>IllegalArgumentException</w:t>
              </w:r>
            </w:ins>
          </w:p>
          <w:p w14:paraId="30FBB156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88" w:author="Mead Lai" w:date="2013-02-01T19:12:00Z"/>
                <w:rFonts w:ascii="Arial" w:hAnsi="Arial" w:cs="Arial"/>
                <w:sz w:val="16"/>
                <w:szCs w:val="16"/>
              </w:rPr>
            </w:pPr>
            <w:ins w:id="289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instrText>HYPERLINK "itss://chm/10909/BBL0035.html#397"</w:instrTex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Pr="00AA1F4C">
                <w:rPr>
                  <w:rFonts w:ascii="Arial" w:hAnsi="Arial" w:cs="Arial"/>
                  <w:color w:val="0F7003"/>
                  <w:sz w:val="16"/>
                  <w:szCs w:val="16"/>
                </w:rPr>
                <w:t>Chapter 3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, "Assignments")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2CEED89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90" w:author="Mead Lai" w:date="2013-02-01T19:12:00Z"/>
                <w:rFonts w:ascii="Arial" w:hAnsi="Arial" w:cs="Arial"/>
                <w:sz w:val="16"/>
                <w:szCs w:val="16"/>
              </w:rPr>
            </w:pPr>
            <w:ins w:id="291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Thrown when a method receives an argument formatted differently than the method expects.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177B6A94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92" w:author="Mead Lai" w:date="2013-02-01T19:12:00Z"/>
                <w:rFonts w:ascii="Arial" w:hAnsi="Arial" w:cs="Arial"/>
                <w:sz w:val="16"/>
                <w:szCs w:val="16"/>
              </w:rPr>
            </w:pPr>
            <w:ins w:id="293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Programmatically</w:t>
              </w:r>
            </w:ins>
          </w:p>
        </w:tc>
      </w:tr>
      <w:tr w:rsidR="000F337C" w:rsidRPr="00AA1F4C" w14:paraId="6D8070A0" w14:textId="77777777" w:rsidTr="00A813D7">
        <w:tblPrEx>
          <w:tblBorders>
            <w:top w:val="none" w:sz="0" w:space="0" w:color="auto"/>
          </w:tblBorders>
        </w:tblPrEx>
        <w:trPr>
          <w:ins w:id="294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6D478C2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95" w:author="Mead Lai" w:date="2013-02-01T19:12:00Z"/>
                <w:rFonts w:ascii="Arial" w:hAnsi="Arial" w:cs="Arial"/>
                <w:sz w:val="16"/>
                <w:szCs w:val="16"/>
              </w:rPr>
            </w:pPr>
            <w:ins w:id="296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t>IllegalStateException</w:t>
              </w:r>
            </w:ins>
          </w:p>
          <w:p w14:paraId="60297554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97" w:author="Mead Lai" w:date="2013-02-01T19:12:00Z"/>
                <w:rFonts w:ascii="Arial" w:hAnsi="Arial" w:cs="Arial"/>
                <w:sz w:val="16"/>
                <w:szCs w:val="16"/>
              </w:rPr>
            </w:pPr>
            <w:ins w:id="298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instrText>HYPERLINK "itss://chm/10909/BBL0058.html#878"</w:instrTex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Pr="00AA1F4C">
                <w:rPr>
                  <w:rFonts w:ascii="Arial" w:hAnsi="Arial" w:cs="Arial"/>
                  <w:color w:val="0F7003"/>
                  <w:sz w:val="16"/>
                  <w:szCs w:val="16"/>
                </w:rPr>
                <w:t>Chapter 6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, "Formatting")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18702F7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299" w:author="Mead Lai" w:date="2013-02-01T19:12:00Z"/>
                <w:rFonts w:ascii="Arial" w:hAnsi="Arial" w:cs="Arial"/>
                <w:sz w:val="16"/>
                <w:szCs w:val="16"/>
              </w:rPr>
            </w:pPr>
            <w:ins w:id="300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Thrown when the state of the environment doesn't match the operation being attempted, e.g., using a Scanner that's been closed.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23898357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01" w:author="Mead Lai" w:date="2013-02-01T19:12:00Z"/>
                <w:rFonts w:ascii="Arial" w:hAnsi="Arial" w:cs="Arial"/>
                <w:sz w:val="16"/>
                <w:szCs w:val="16"/>
              </w:rPr>
            </w:pPr>
            <w:ins w:id="302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Programmatically</w:t>
              </w:r>
            </w:ins>
          </w:p>
        </w:tc>
      </w:tr>
      <w:tr w:rsidR="000F337C" w:rsidRPr="00AA1F4C" w14:paraId="27F3860C" w14:textId="77777777" w:rsidTr="00A813D7">
        <w:tblPrEx>
          <w:tblBorders>
            <w:top w:val="none" w:sz="0" w:space="0" w:color="auto"/>
          </w:tblBorders>
        </w:tblPrEx>
        <w:trPr>
          <w:ins w:id="303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36DAA06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04" w:author="Mead Lai" w:date="2013-02-01T19:12:00Z"/>
                <w:rFonts w:ascii="Arial" w:hAnsi="Arial" w:cs="Arial"/>
                <w:sz w:val="16"/>
                <w:szCs w:val="16"/>
              </w:rPr>
            </w:pPr>
            <w:ins w:id="305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lastRenderedPageBreak/>
                <w:t>NullPointerException</w:t>
              </w:r>
            </w:ins>
          </w:p>
          <w:p w14:paraId="5120AAC7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06" w:author="Mead Lai" w:date="2013-02-01T19:12:00Z"/>
                <w:rFonts w:ascii="Arial" w:hAnsi="Arial" w:cs="Arial"/>
                <w:sz w:val="16"/>
                <w:szCs w:val="16"/>
              </w:rPr>
            </w:pPr>
            <w:ins w:id="307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instrText>HYPERLINK "itss://chm/10909/BBL0035.html#397"</w:instrTex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Pr="00AA1F4C">
                <w:rPr>
                  <w:rFonts w:ascii="Arial" w:hAnsi="Arial" w:cs="Arial"/>
                  <w:color w:val="0F7003"/>
                  <w:sz w:val="16"/>
                  <w:szCs w:val="16"/>
                </w:rPr>
                <w:t>Chapter 3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, "Assignments")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D448535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08" w:author="Mead Lai" w:date="2013-02-01T19:12:00Z"/>
                <w:rFonts w:ascii="Arial" w:hAnsi="Arial" w:cs="Arial"/>
                <w:sz w:val="16"/>
                <w:szCs w:val="16"/>
              </w:rPr>
            </w:pPr>
            <w:ins w:id="309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 xml:space="preserve">Thrown when attempting to access an object with a reference variable whose current value is </w:t>
              </w:r>
              <w:r w:rsidRPr="00AA1F4C">
                <w:rPr>
                  <w:rFonts w:ascii="Courier New" w:hAnsi="Courier New" w:cs="Courier New"/>
                  <w:sz w:val="16"/>
                  <w:szCs w:val="16"/>
                </w:rPr>
                <w:t>null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78B73830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10" w:author="Mead Lai" w:date="2013-02-01T19:12:00Z"/>
                <w:rFonts w:ascii="Arial" w:hAnsi="Arial" w:cs="Arial"/>
                <w:sz w:val="16"/>
                <w:szCs w:val="16"/>
              </w:rPr>
            </w:pPr>
            <w:ins w:id="311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By the JVM</w:t>
              </w:r>
            </w:ins>
          </w:p>
        </w:tc>
      </w:tr>
      <w:tr w:rsidR="000F337C" w:rsidRPr="00AA1F4C" w14:paraId="57D31DB1" w14:textId="77777777" w:rsidTr="00A813D7">
        <w:tblPrEx>
          <w:tblBorders>
            <w:top w:val="none" w:sz="0" w:space="0" w:color="auto"/>
          </w:tblBorders>
        </w:tblPrEx>
        <w:trPr>
          <w:ins w:id="312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46A3088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13" w:author="Mead Lai" w:date="2013-02-01T19:12:00Z"/>
                <w:rFonts w:ascii="Arial" w:hAnsi="Arial" w:cs="Arial"/>
                <w:sz w:val="16"/>
                <w:szCs w:val="16"/>
              </w:rPr>
            </w:pPr>
            <w:ins w:id="314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t>NumberFormatException</w:t>
              </w:r>
            </w:ins>
          </w:p>
          <w:p w14:paraId="38D4B7C2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15" w:author="Mead Lai" w:date="2013-02-01T19:12:00Z"/>
                <w:rFonts w:ascii="Arial" w:hAnsi="Arial" w:cs="Arial"/>
                <w:sz w:val="16"/>
                <w:szCs w:val="16"/>
              </w:rPr>
            </w:pPr>
            <w:ins w:id="316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instrText>HYPERLINK "itss://chm/10909/BBL0058.html#878"</w:instrTex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Pr="00AA1F4C">
                <w:rPr>
                  <w:rFonts w:ascii="Arial" w:hAnsi="Arial" w:cs="Arial"/>
                  <w:color w:val="0F7003"/>
                  <w:sz w:val="16"/>
                  <w:szCs w:val="16"/>
                </w:rPr>
                <w:t>Chapter 6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, "Formatting")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39A6BF6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17" w:author="Mead Lai" w:date="2013-02-01T19:12:00Z"/>
                <w:rFonts w:ascii="Arial" w:hAnsi="Arial" w:cs="Arial"/>
                <w:sz w:val="16"/>
                <w:szCs w:val="16"/>
              </w:rPr>
            </w:pPr>
            <w:ins w:id="318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Thrown when a method that converts a String to a number receives a String that it cannot convert.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662C9814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19" w:author="Mead Lai" w:date="2013-02-01T19:12:00Z"/>
                <w:rFonts w:ascii="Arial" w:hAnsi="Arial" w:cs="Arial"/>
                <w:sz w:val="16"/>
                <w:szCs w:val="16"/>
              </w:rPr>
            </w:pPr>
            <w:ins w:id="320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Programmatically</w:t>
              </w:r>
            </w:ins>
          </w:p>
        </w:tc>
      </w:tr>
      <w:tr w:rsidR="000F337C" w:rsidRPr="00AA1F4C" w14:paraId="2AC8875C" w14:textId="77777777" w:rsidTr="00A813D7">
        <w:tblPrEx>
          <w:tblBorders>
            <w:top w:val="none" w:sz="0" w:space="0" w:color="auto"/>
          </w:tblBorders>
        </w:tblPrEx>
        <w:trPr>
          <w:ins w:id="321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926F4C1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22" w:author="Mead Lai" w:date="2013-02-01T19:12:00Z"/>
                <w:rFonts w:ascii="Arial" w:hAnsi="Arial" w:cs="Arial"/>
                <w:sz w:val="16"/>
                <w:szCs w:val="16"/>
              </w:rPr>
            </w:pPr>
            <w:ins w:id="323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t>AssertionError</w:t>
              </w:r>
            </w:ins>
          </w:p>
          <w:p w14:paraId="468867B4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24" w:author="Mead Lai" w:date="2013-02-01T19:12:00Z"/>
                <w:rFonts w:ascii="Arial" w:hAnsi="Arial" w:cs="Arial"/>
                <w:sz w:val="16"/>
                <w:szCs w:val="16"/>
              </w:rPr>
            </w:pPr>
            <w:ins w:id="325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(This chapter)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9FF4B30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26" w:author="Mead Lai" w:date="2013-02-01T19:12:00Z"/>
                <w:rFonts w:ascii="Arial" w:hAnsi="Arial" w:cs="Arial"/>
                <w:sz w:val="16"/>
                <w:szCs w:val="16"/>
              </w:rPr>
            </w:pPr>
            <w:ins w:id="327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 xml:space="preserve">Thrown when a statement's boolean test returns </w:t>
              </w:r>
              <w:r w:rsidRPr="00AA1F4C">
                <w:rPr>
                  <w:rFonts w:ascii="Courier New" w:hAnsi="Courier New" w:cs="Courier New"/>
                  <w:sz w:val="16"/>
                  <w:szCs w:val="16"/>
                </w:rPr>
                <w:t>false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1F478BB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28" w:author="Mead Lai" w:date="2013-02-01T19:12:00Z"/>
                <w:rFonts w:ascii="Arial" w:hAnsi="Arial" w:cs="Arial"/>
                <w:sz w:val="16"/>
                <w:szCs w:val="16"/>
              </w:rPr>
            </w:pPr>
            <w:ins w:id="329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Programmatically</w:t>
              </w:r>
            </w:ins>
          </w:p>
        </w:tc>
      </w:tr>
      <w:tr w:rsidR="000F337C" w:rsidRPr="00AA1F4C" w14:paraId="32929BED" w14:textId="77777777" w:rsidTr="00A813D7">
        <w:tblPrEx>
          <w:tblBorders>
            <w:top w:val="none" w:sz="0" w:space="0" w:color="auto"/>
          </w:tblBorders>
        </w:tblPrEx>
        <w:trPr>
          <w:ins w:id="330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9FD9DB3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31" w:author="Mead Lai" w:date="2013-02-01T19:12:00Z"/>
                <w:rFonts w:ascii="Arial" w:hAnsi="Arial" w:cs="Arial"/>
                <w:sz w:val="16"/>
                <w:szCs w:val="16"/>
              </w:rPr>
            </w:pPr>
            <w:ins w:id="332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t>ExceptionInInitializerError</w:t>
              </w:r>
            </w:ins>
          </w:p>
          <w:p w14:paraId="4197CE98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33" w:author="Mead Lai" w:date="2013-02-01T19:12:00Z"/>
                <w:rFonts w:ascii="Arial" w:hAnsi="Arial" w:cs="Arial"/>
                <w:sz w:val="16"/>
                <w:szCs w:val="16"/>
              </w:rPr>
            </w:pPr>
            <w:ins w:id="334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instrText>HYPERLINK "itss://chm/10909/BBL0035.html#397"</w:instrTex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Pr="00AA1F4C">
                <w:rPr>
                  <w:rFonts w:ascii="Arial" w:hAnsi="Arial" w:cs="Arial"/>
                  <w:color w:val="0F7003"/>
                  <w:sz w:val="16"/>
                  <w:szCs w:val="16"/>
                </w:rPr>
                <w:t>Chapter 3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, "Assignments")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7DD6CA4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35" w:author="Mead Lai" w:date="2013-02-01T19:12:00Z"/>
                <w:rFonts w:ascii="Arial" w:hAnsi="Arial" w:cs="Arial"/>
                <w:sz w:val="16"/>
                <w:szCs w:val="16"/>
              </w:rPr>
            </w:pPr>
            <w:ins w:id="336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Thrown when attempting to initialize a static variable or an initialization block.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049DBE1A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37" w:author="Mead Lai" w:date="2013-02-01T19:12:00Z"/>
                <w:rFonts w:ascii="Arial" w:hAnsi="Arial" w:cs="Arial"/>
                <w:sz w:val="16"/>
                <w:szCs w:val="16"/>
              </w:rPr>
            </w:pPr>
            <w:ins w:id="338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By the JVM</w:t>
              </w:r>
            </w:ins>
          </w:p>
        </w:tc>
      </w:tr>
      <w:tr w:rsidR="000F337C" w:rsidRPr="00AA1F4C" w14:paraId="7C3BF13A" w14:textId="77777777" w:rsidTr="00A813D7">
        <w:tblPrEx>
          <w:tblBorders>
            <w:top w:val="none" w:sz="0" w:space="0" w:color="auto"/>
          </w:tblBorders>
        </w:tblPrEx>
        <w:trPr>
          <w:ins w:id="339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D749A94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40" w:author="Mead Lai" w:date="2013-02-01T19:12:00Z"/>
                <w:rFonts w:ascii="Arial" w:hAnsi="Arial" w:cs="Arial"/>
                <w:sz w:val="16"/>
                <w:szCs w:val="16"/>
              </w:rPr>
            </w:pPr>
            <w:ins w:id="341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t>StackOverflowError</w:t>
              </w:r>
            </w:ins>
          </w:p>
          <w:p w14:paraId="3D5B048B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42" w:author="Mead Lai" w:date="2013-02-01T19:12:00Z"/>
                <w:rFonts w:ascii="Arial" w:hAnsi="Arial" w:cs="Arial"/>
                <w:sz w:val="16"/>
                <w:szCs w:val="16"/>
              </w:rPr>
            </w:pPr>
            <w:ins w:id="343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(This chapter)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7CA2E19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44" w:author="Mead Lai" w:date="2013-02-01T19:12:00Z"/>
                <w:rFonts w:ascii="Arial" w:hAnsi="Arial" w:cs="Arial"/>
                <w:sz w:val="16"/>
                <w:szCs w:val="16"/>
              </w:rPr>
            </w:pPr>
            <w:ins w:id="345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Typically thrown when a method recurses too deeply. (Each invocation is added to the stack.)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2575A9C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46" w:author="Mead Lai" w:date="2013-02-01T19:12:00Z"/>
                <w:rFonts w:ascii="Arial" w:hAnsi="Arial" w:cs="Arial"/>
                <w:sz w:val="16"/>
                <w:szCs w:val="16"/>
              </w:rPr>
            </w:pPr>
            <w:ins w:id="347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By the JVM</w:t>
              </w:r>
            </w:ins>
          </w:p>
        </w:tc>
      </w:tr>
      <w:tr w:rsidR="000F337C" w:rsidRPr="00AA1F4C" w14:paraId="3B06E5AB" w14:textId="77777777" w:rsidTr="00A813D7">
        <w:tblPrEx>
          <w:tblBorders>
            <w:top w:val="none" w:sz="0" w:space="0" w:color="auto"/>
            <w:bottom w:val="single" w:sz="8" w:space="0" w:color="6D6D6D"/>
          </w:tblBorders>
        </w:tblPrEx>
        <w:trPr>
          <w:ins w:id="348" w:author="Mead Lai" w:date="2013-02-01T19:12:00Z"/>
        </w:trPr>
        <w:tc>
          <w:tcPr>
            <w:tcW w:w="32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2A2471E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49" w:author="Mead Lai" w:date="2013-02-01T19:12:00Z"/>
                <w:rFonts w:ascii="Arial" w:hAnsi="Arial" w:cs="Arial"/>
                <w:sz w:val="16"/>
                <w:szCs w:val="16"/>
              </w:rPr>
            </w:pPr>
            <w:ins w:id="350" w:author="Mead Lai" w:date="2013-02-01T19:12:00Z">
              <w:r w:rsidRPr="00AA1F4C">
                <w:rPr>
                  <w:rFonts w:ascii="Arial" w:hAnsi="Arial" w:cs="Arial"/>
                  <w:b/>
                  <w:bCs/>
                  <w:sz w:val="16"/>
                  <w:szCs w:val="16"/>
                </w:rPr>
                <w:t>NoClassDefFoundError</w:t>
              </w:r>
            </w:ins>
          </w:p>
          <w:p w14:paraId="468F05EA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51" w:author="Mead Lai" w:date="2013-02-01T19:12:00Z"/>
                <w:rFonts w:ascii="Arial" w:hAnsi="Arial" w:cs="Arial"/>
                <w:sz w:val="16"/>
                <w:szCs w:val="16"/>
              </w:rPr>
            </w:pPr>
            <w:ins w:id="352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(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instrText>HYPERLINK "itss://chm/10909/BBL0088.html#1448"</w:instrTex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Pr="00AA1F4C">
                <w:rPr>
                  <w:rFonts w:ascii="Arial" w:hAnsi="Arial" w:cs="Arial"/>
                  <w:color w:val="0F7003"/>
                  <w:sz w:val="16"/>
                  <w:szCs w:val="16"/>
                </w:rPr>
                <w:t>Chapter 10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>, "Development")</w:t>
              </w:r>
            </w:ins>
          </w:p>
        </w:tc>
        <w:tc>
          <w:tcPr>
            <w:tcW w:w="581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7E2CECD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53" w:author="Mead Lai" w:date="2013-02-01T19:12:00Z"/>
                <w:rFonts w:ascii="Arial" w:hAnsi="Arial" w:cs="Arial"/>
                <w:sz w:val="16"/>
                <w:szCs w:val="16"/>
              </w:rPr>
            </w:pPr>
            <w:ins w:id="354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 xml:space="preserve">Thrown when the JVM can't find a class it needs, because of a command-line error, a classpath issue, or a missing </w:t>
              </w:r>
              <w:r w:rsidRPr="00AA1F4C">
                <w:rPr>
                  <w:rFonts w:ascii="Courier New" w:hAnsi="Courier New" w:cs="Courier New"/>
                  <w:sz w:val="16"/>
                  <w:szCs w:val="16"/>
                </w:rPr>
                <w:t>.class</w:t>
              </w:r>
              <w:r w:rsidRPr="00AA1F4C">
                <w:rPr>
                  <w:rFonts w:ascii="Arial" w:hAnsi="Arial" w:cs="Arial"/>
                  <w:sz w:val="16"/>
                  <w:szCs w:val="16"/>
                </w:rPr>
                <w:t xml:space="preserve"> file.</w:t>
              </w:r>
            </w:ins>
          </w:p>
        </w:tc>
        <w:tc>
          <w:tcPr>
            <w:tcW w:w="34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32484C9" w14:textId="77777777" w:rsidR="000F337C" w:rsidRPr="00AA1F4C" w:rsidRDefault="000F337C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ins w:id="355" w:author="Mead Lai" w:date="2013-02-01T19:12:00Z"/>
                <w:rFonts w:ascii="Arial" w:hAnsi="Arial" w:cs="Arial"/>
                <w:sz w:val="16"/>
                <w:szCs w:val="16"/>
              </w:rPr>
            </w:pPr>
            <w:ins w:id="356" w:author="Mead Lai" w:date="2013-02-01T19:12:00Z">
              <w:r w:rsidRPr="00AA1F4C">
                <w:rPr>
                  <w:rFonts w:ascii="Arial" w:hAnsi="Arial" w:cs="Arial"/>
                  <w:sz w:val="16"/>
                  <w:szCs w:val="16"/>
                </w:rPr>
                <w:t>By the JVM</w:t>
              </w:r>
            </w:ins>
          </w:p>
        </w:tc>
      </w:tr>
    </w:tbl>
    <w:p w14:paraId="333532A9" w14:textId="77777777" w:rsidR="00FB73E4" w:rsidRDefault="00FB73E4" w:rsidP="003567C0">
      <w:pPr>
        <w:rPr>
          <w:ins w:id="357" w:author="Mead Lai" w:date="2013-02-01T19:13:00Z"/>
          <w:rFonts w:ascii="Heiti SC Light" w:eastAsia="华文宋体" w:hAnsi="Heiti SC Light" w:cs="Heiti SC Light"/>
        </w:rPr>
      </w:pPr>
    </w:p>
    <w:p w14:paraId="4BE5B5A8" w14:textId="77777777" w:rsidR="00114776" w:rsidRDefault="00114776" w:rsidP="003567C0">
      <w:pPr>
        <w:rPr>
          <w:ins w:id="358" w:author="Mead Lai" w:date="2013-02-01T19:13:00Z"/>
          <w:rFonts w:ascii="Heiti SC Light" w:eastAsia="华文宋体" w:hAnsi="Heiti SC Light" w:cs="Heiti SC Light"/>
        </w:rPr>
      </w:pPr>
    </w:p>
    <w:p w14:paraId="4676DAE7" w14:textId="42C04E58" w:rsidR="00114776" w:rsidRPr="009D6B27" w:rsidRDefault="00114776" w:rsidP="003567C0">
      <w:pPr>
        <w:rPr>
          <w:rFonts w:ascii="Heiti SC Light" w:eastAsia="华文宋体" w:hAnsi="Heiti SC Light" w:cs="Heiti SC Light"/>
          <w:rPrChange w:id="359" w:author="Mead Lai" w:date="2013-02-01T19:11:00Z">
            <w:rPr>
              <w:rFonts w:ascii="华文宋体" w:eastAsia="华文宋体" w:hAnsi="华文宋体" w:cs="宋体"/>
            </w:rPr>
          </w:rPrChange>
        </w:rPr>
      </w:pPr>
      <w:ins w:id="360" w:author="Mead Lai" w:date="2013-02-01T19:13:00Z">
        <w:r>
          <w:rPr>
            <w:rFonts w:ascii="Heiti SC Light" w:eastAsia="华文宋体" w:hAnsi="Heiti SC Light" w:cs="Heiti SC Light" w:hint="eastAsia"/>
          </w:rPr>
          <w:t>异常在继承</w:t>
        </w:r>
      </w:ins>
      <w:ins w:id="361" w:author="Mead Lai" w:date="2013-02-01T19:14:00Z">
        <w:r w:rsidR="005A22B1">
          <w:rPr>
            <w:rFonts w:ascii="Heiti SC Light" w:eastAsia="华文宋体" w:hAnsi="Heiti SC Light" w:cs="Heiti SC Light" w:hint="eastAsia"/>
          </w:rPr>
          <w:t>的方法</w:t>
        </w:r>
      </w:ins>
      <w:ins w:id="362" w:author="Mead Lai" w:date="2013-02-01T19:13:00Z">
        <w:r>
          <w:rPr>
            <w:rFonts w:ascii="Heiti SC Light" w:eastAsia="华文宋体" w:hAnsi="Heiti SC Light" w:cs="Heiti SC Light" w:hint="eastAsia"/>
          </w:rPr>
          <w:t>中只能缩小</w:t>
        </w:r>
      </w:ins>
      <w:ins w:id="363" w:author="Mead Lai" w:date="2013-02-01T19:14:00Z">
        <w:r>
          <w:rPr>
            <w:rFonts w:ascii="Heiti SC Light" w:eastAsia="华文宋体" w:hAnsi="Heiti SC Light" w:cs="Heiti SC Light" w:hint="eastAsia"/>
          </w:rPr>
          <w:t>,</w:t>
        </w:r>
        <w:r>
          <w:rPr>
            <w:rFonts w:ascii="Heiti SC Light" w:eastAsia="华文宋体" w:hAnsi="Heiti SC Light" w:cs="Heiti SC Light" w:hint="eastAsia"/>
          </w:rPr>
          <w:t>无法扩大</w:t>
        </w:r>
      </w:ins>
    </w:p>
    <w:p w14:paraId="56229A0D" w14:textId="6D3ACEB5" w:rsidR="00C9787A" w:rsidRDefault="00C9787A" w:rsidP="00C9787A">
      <w:pPr>
        <w:pStyle w:val="Heading1"/>
      </w:pPr>
      <w:r w:rsidRPr="00C9787A">
        <w:rPr>
          <w:rFonts w:hint="eastAsia"/>
        </w:rPr>
        <w:t>字符</w:t>
      </w:r>
      <w:r w:rsidRPr="00C9787A">
        <w:rPr>
          <w:rFonts w:hint="eastAsia"/>
        </w:rPr>
        <w:t xml:space="preserve"> &amp; </w:t>
      </w:r>
      <w:r w:rsidR="002B750D">
        <w:rPr>
          <w:rFonts w:hint="eastAsia"/>
        </w:rPr>
        <w:t>Math</w:t>
      </w:r>
    </w:p>
    <w:p w14:paraId="087CCFCD" w14:textId="77777777" w:rsidR="00C9787A" w:rsidRPr="00C9787A" w:rsidRDefault="00C9787A" w:rsidP="00C9787A">
      <w:pPr>
        <w:rPr>
          <w:rFonts w:ascii="华文宋体" w:eastAsia="华文宋体" w:hAnsi="华文宋体" w:cs="宋体"/>
        </w:rPr>
      </w:pPr>
    </w:p>
    <w:p w14:paraId="373C8E3E" w14:textId="247076EE" w:rsidR="00C9787A" w:rsidRDefault="003B5F1C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字符对象</w:t>
      </w:r>
      <w:r>
        <w:rPr>
          <w:rFonts w:ascii="华文宋体" w:eastAsia="华文宋体" w:hAnsi="华文宋体" w:cs="宋体"/>
        </w:rPr>
        <w:t>String</w:t>
      </w:r>
      <w:r>
        <w:rPr>
          <w:rFonts w:ascii="华文宋体" w:eastAsia="华文宋体" w:hAnsi="华文宋体" w:cs="宋体" w:hint="eastAsia"/>
        </w:rPr>
        <w:t>不变性,</w:t>
      </w:r>
      <w:r w:rsidR="00FE2D91">
        <w:rPr>
          <w:rFonts w:ascii="华文宋体" w:eastAsia="华文宋体" w:hAnsi="华文宋体" w:cs="宋体" w:hint="eastAsia"/>
        </w:rPr>
        <w:t>String常量池</w:t>
      </w:r>
    </w:p>
    <w:p w14:paraId="54ACEA71" w14:textId="30BA389D" w:rsidR="00AD71C1" w:rsidRDefault="00AD71C1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String</w:t>
      </w:r>
      <w:r>
        <w:rPr>
          <w:rFonts w:ascii="华文宋体" w:eastAsia="华文宋体" w:hAnsi="华文宋体" w:cs="宋体"/>
        </w:rPr>
        <w:t xml:space="preserve"> myString = new String(“HelloWorld”</w:t>
      </w:r>
      <w:r w:rsidR="0006622E">
        <w:rPr>
          <w:rFonts w:ascii="华文宋体" w:eastAsia="华文宋体" w:hAnsi="华文宋体" w:cs="宋体"/>
        </w:rPr>
        <w:t>);</w:t>
      </w:r>
    </w:p>
    <w:p w14:paraId="53DC05F4" w14:textId="4979E951" w:rsidR="00AD71C1" w:rsidRDefault="00CC52D5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/>
        </w:rPr>
        <w:t>myString.concat(“more stuff”)</w:t>
      </w:r>
      <w:r w:rsidR="0006622E" w:rsidRPr="0006622E">
        <w:rPr>
          <w:rFonts w:ascii="华文宋体" w:eastAsia="华文宋体" w:hAnsi="华文宋体" w:cs="宋体"/>
        </w:rPr>
        <w:t xml:space="preserve"> </w:t>
      </w:r>
      <w:r w:rsidR="0006622E">
        <w:rPr>
          <w:rFonts w:ascii="华文宋体" w:eastAsia="华文宋体" w:hAnsi="华文宋体" w:cs="宋体"/>
        </w:rPr>
        <w:t>;</w:t>
      </w:r>
      <w:r w:rsidR="00E8114C">
        <w:rPr>
          <w:rFonts w:ascii="华文宋体" w:eastAsia="华文宋体" w:hAnsi="华文宋体" w:cs="宋体"/>
        </w:rPr>
        <w:t>//not assignment</w:t>
      </w:r>
    </w:p>
    <w:p w14:paraId="7F120B3F" w14:textId="2B46A5F4" w:rsidR="003E64EF" w:rsidRDefault="003E64EF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/>
        </w:rPr>
        <w:t>myString.toLowerCase();</w:t>
      </w:r>
      <w:r w:rsidR="00E8114C">
        <w:rPr>
          <w:rFonts w:ascii="华文宋体" w:eastAsia="华文宋体" w:hAnsi="华文宋体" w:cs="宋体"/>
        </w:rPr>
        <w:t>//not assignment</w:t>
      </w:r>
    </w:p>
    <w:p w14:paraId="49A7B460" w14:textId="73655D5F" w:rsidR="003E64EF" w:rsidRDefault="003E64EF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/>
        </w:rPr>
        <w:t>System.out.println(“myString = ”+ myString);</w:t>
      </w:r>
    </w:p>
    <w:p w14:paraId="7A2CE2E2" w14:textId="5E0BC33E" w:rsidR="005C14CB" w:rsidRDefault="0025090F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比较字符串,</w:t>
      </w:r>
      <w:r w:rsidR="005C14CB">
        <w:rPr>
          <w:rFonts w:ascii="宋体" w:eastAsia="宋体" w:hAnsi="宋体" w:cs="宋体" w:hint="eastAsia"/>
          <w:b/>
          <w:bCs/>
          <w:sz w:val="21"/>
          <w:szCs w:val="21"/>
        </w:rPr>
        <w:t>使用equal</w:t>
      </w:r>
    </w:p>
    <w:p w14:paraId="044E17B0" w14:textId="1FBEF242" w:rsidR="005C14CB" w:rsidRDefault="005C14CB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Object中的方法</w:t>
      </w:r>
    </w:p>
    <w:p w14:paraId="29299ECA" w14:textId="2708E19A" w:rsidR="00C9787A" w:rsidRDefault="0025090F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比较对象使用equal</w:t>
      </w:r>
    </w:p>
    <w:p w14:paraId="0E2CFB3B" w14:textId="3B15F476" w:rsidR="00D53414" w:rsidRDefault="00D53414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toString()方法</w:t>
      </w:r>
      <w:r w:rsidR="00CD4271">
        <w:rPr>
          <w:rFonts w:ascii="宋体" w:eastAsia="宋体" w:hAnsi="宋体" w:cs="宋体" w:hint="eastAsia"/>
          <w:b/>
          <w:bCs/>
          <w:sz w:val="21"/>
          <w:szCs w:val="21"/>
        </w:rPr>
        <w:t xml:space="preserve"> </w:t>
      </w:r>
      <w:r w:rsidR="00251BF0">
        <w:rPr>
          <w:rFonts w:ascii="宋体" w:eastAsia="宋体" w:hAnsi="宋体" w:cs="宋体" w:hint="eastAsia"/>
          <w:b/>
          <w:bCs/>
          <w:sz w:val="21"/>
          <w:szCs w:val="21"/>
        </w:rPr>
        <w:t>,可以描述这个对象的信息</w:t>
      </w:r>
      <w:r w:rsidR="00CD4271">
        <w:rPr>
          <w:rFonts w:ascii="宋体" w:eastAsia="宋体" w:hAnsi="宋体" w:cs="宋体" w:hint="eastAsia"/>
          <w:b/>
          <w:bCs/>
          <w:sz w:val="21"/>
          <w:szCs w:val="21"/>
        </w:rPr>
        <w:t>,</w:t>
      </w:r>
      <w:r w:rsidR="00CD4271" w:rsidRPr="00CD4271">
        <w:rPr>
          <w:rFonts w:ascii="宋体" w:eastAsia="宋体" w:hAnsi="宋体" w:cs="宋体" w:hint="eastAsia"/>
          <w:b/>
          <w:bCs/>
          <w:sz w:val="21"/>
          <w:szCs w:val="21"/>
        </w:rPr>
        <w:t xml:space="preserve"> </w:t>
      </w:r>
      <w:r w:rsidR="00CD4271">
        <w:rPr>
          <w:rFonts w:ascii="宋体" w:eastAsia="宋体" w:hAnsi="宋体" w:cs="宋体" w:hint="eastAsia"/>
          <w:b/>
          <w:bCs/>
          <w:sz w:val="21"/>
          <w:szCs w:val="21"/>
        </w:rPr>
        <w:t>调试的时候使用print(obj),obj自动调用toString方法,并打印这个方法return的字符串</w:t>
      </w:r>
    </w:p>
    <w:p w14:paraId="1146D3A5" w14:textId="77777777" w:rsidR="00196ED3" w:rsidRPr="00196ED3" w:rsidRDefault="00920CFC" w:rsidP="0025090F">
      <w:pPr>
        <w:rPr>
          <w:rFonts w:ascii="宋体" w:eastAsia="宋体" w:hAnsi="宋体" w:cs="宋体"/>
          <w:b/>
          <w:bCs/>
          <w:color w:val="008000"/>
          <w:sz w:val="21"/>
          <w:szCs w:val="21"/>
        </w:rPr>
      </w:pPr>
      <w:r w:rsidRPr="00196ED3">
        <w:rPr>
          <w:rFonts w:ascii="宋体" w:eastAsia="宋体" w:hAnsi="宋体" w:cs="宋体" w:hint="eastAsia"/>
          <w:b/>
          <w:bCs/>
          <w:color w:val="008000"/>
          <w:sz w:val="21"/>
          <w:szCs w:val="21"/>
        </w:rPr>
        <w:t>什么时候</w:t>
      </w:r>
      <w:r w:rsidR="0064195A" w:rsidRPr="00196ED3">
        <w:rPr>
          <w:rFonts w:ascii="宋体" w:eastAsia="宋体" w:hAnsi="宋体" w:cs="宋体" w:hint="eastAsia"/>
          <w:b/>
          <w:bCs/>
          <w:color w:val="008000"/>
          <w:sz w:val="21"/>
          <w:szCs w:val="21"/>
        </w:rPr>
        <w:t>重写</w:t>
      </w:r>
      <w:r w:rsidR="00D53414" w:rsidRPr="00196ED3">
        <w:rPr>
          <w:rFonts w:ascii="宋体" w:eastAsia="宋体" w:hAnsi="宋体" w:cs="宋体" w:hint="eastAsia"/>
          <w:b/>
          <w:bCs/>
          <w:color w:val="008000"/>
          <w:sz w:val="21"/>
          <w:szCs w:val="21"/>
        </w:rPr>
        <w:t>hashCode()和equal</w:t>
      </w:r>
      <w:r w:rsidR="00815023" w:rsidRPr="00196ED3">
        <w:rPr>
          <w:rFonts w:ascii="宋体" w:eastAsia="宋体" w:hAnsi="宋体" w:cs="宋体" w:hint="eastAsia"/>
          <w:b/>
          <w:bCs/>
          <w:color w:val="008000"/>
          <w:sz w:val="21"/>
          <w:szCs w:val="21"/>
        </w:rPr>
        <w:t>s</w:t>
      </w:r>
      <w:r w:rsidR="00D53414" w:rsidRPr="00196ED3">
        <w:rPr>
          <w:rFonts w:ascii="宋体" w:eastAsia="宋体" w:hAnsi="宋体" w:cs="宋体" w:hint="eastAsia"/>
          <w:b/>
          <w:bCs/>
          <w:color w:val="008000"/>
          <w:sz w:val="21"/>
          <w:szCs w:val="21"/>
        </w:rPr>
        <w:t>方法</w:t>
      </w:r>
      <w:r w:rsidR="00F67708" w:rsidRPr="00196ED3">
        <w:rPr>
          <w:rFonts w:ascii="宋体" w:eastAsia="宋体" w:hAnsi="宋体" w:cs="宋体" w:hint="eastAsia"/>
          <w:b/>
          <w:bCs/>
          <w:color w:val="008000"/>
          <w:sz w:val="21"/>
          <w:szCs w:val="21"/>
        </w:rPr>
        <w:t>?</w:t>
      </w:r>
    </w:p>
    <w:p w14:paraId="08BF8EA2" w14:textId="65320A26" w:rsidR="00104C40" w:rsidRDefault="00A31323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equal与==操作符的区别</w:t>
      </w:r>
      <w:r w:rsidR="005036D4">
        <w:rPr>
          <w:rFonts w:ascii="宋体" w:eastAsia="宋体" w:hAnsi="宋体" w:cs="宋体" w:hint="eastAsia"/>
          <w:b/>
          <w:bCs/>
          <w:sz w:val="21"/>
          <w:szCs w:val="21"/>
        </w:rPr>
        <w:t>,</w:t>
      </w:r>
    </w:p>
    <w:p w14:paraId="48DB072E" w14:textId="71DDD6F1" w:rsidR="00D53414" w:rsidRDefault="005036D4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如果不重写equal方法,</w:t>
      </w:r>
      <w:r w:rsidR="00104C40">
        <w:rPr>
          <w:rFonts w:ascii="宋体" w:eastAsia="宋体" w:hAnsi="宋体" w:cs="宋体" w:hint="eastAsia"/>
          <w:b/>
          <w:bCs/>
          <w:sz w:val="21"/>
          <w:szCs w:val="21"/>
        </w:rPr>
        <w:t>有可能只是比较了[对象的引用</w:t>
      </w:r>
      <w:r w:rsidR="007871F1">
        <w:rPr>
          <w:rFonts w:ascii="宋体" w:eastAsia="宋体" w:hAnsi="宋体" w:cs="宋体" w:hint="eastAsia"/>
          <w:b/>
          <w:bCs/>
          <w:sz w:val="21"/>
          <w:szCs w:val="21"/>
        </w:rPr>
        <w:t>].</w:t>
      </w:r>
    </w:p>
    <w:p w14:paraId="621CDFB8" w14:textId="347E4256" w:rsidR="00104C40" w:rsidRDefault="00104C40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如果不重写eqaul方法,不能将对象作为Hash散列的key</w:t>
      </w:r>
      <w:r w:rsidR="00827740">
        <w:rPr>
          <w:rFonts w:ascii="宋体" w:eastAsia="宋体" w:hAnsi="宋体" w:cs="宋体" w:hint="eastAsia"/>
          <w:b/>
          <w:bCs/>
          <w:sz w:val="21"/>
          <w:szCs w:val="21"/>
        </w:rPr>
        <w:t>,不能将对象用于检索元素List的search.</w:t>
      </w:r>
    </w:p>
    <w:p w14:paraId="4BBC5043" w14:textId="5F531D42" w:rsidR="00196ED3" w:rsidRDefault="00196ED3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1,确保测试对象类型是否正确,使用instanceof进行测试</w:t>
      </w:r>
      <w:r w:rsidR="006C1EC8">
        <w:rPr>
          <w:rFonts w:ascii="宋体" w:eastAsia="宋体" w:hAnsi="宋体" w:cs="宋体" w:hint="eastAsia"/>
          <w:b/>
          <w:bCs/>
          <w:sz w:val="21"/>
          <w:szCs w:val="21"/>
        </w:rPr>
        <w:t>.</w:t>
      </w:r>
    </w:p>
    <w:p w14:paraId="2EBA74C1" w14:textId="0361F07A" w:rsidR="00196ED3" w:rsidRDefault="00196ED3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2,</w:t>
      </w:r>
      <w:r w:rsidR="006C1EC8">
        <w:rPr>
          <w:rFonts w:ascii="宋体" w:eastAsia="宋体" w:hAnsi="宋体" w:cs="宋体" w:hint="eastAsia"/>
          <w:b/>
          <w:bCs/>
          <w:sz w:val="21"/>
          <w:szCs w:val="21"/>
        </w:rPr>
        <w:t>比较关键属性的比较.</w:t>
      </w:r>
    </w:p>
    <w:p w14:paraId="64AE9D03" w14:textId="54DFB0DE" w:rsidR="00536376" w:rsidRDefault="00AE53AB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H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ashCode:</w:t>
      </w:r>
    </w:p>
    <w:p w14:paraId="6D97AF8D" w14:textId="315C0D83" w:rsidR="00AE53AB" w:rsidRDefault="00765806" w:rsidP="00AE53AB">
      <w:pPr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1,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在 Java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应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用程序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执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行期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间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,如果没有修改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对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象的 equals ()比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较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 xml:space="preserve">内使用的任何信息, </w:t>
      </w:r>
      <w:r w:rsidR="00940894">
        <w:rPr>
          <w:rFonts w:ascii="宋体" w:eastAsia="宋体" w:hAnsi="宋体" w:cs="宋体" w:hint="eastAsia"/>
          <w:bCs/>
          <w:sz w:val="21"/>
          <w:szCs w:val="21"/>
        </w:rPr>
        <w:t>则多次调用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 xml:space="preserve"> hashCode()方法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时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,必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须</w:t>
      </w:r>
      <w:r w:rsidR="002730AF">
        <w:rPr>
          <w:rFonts w:ascii="宋体" w:eastAsia="宋体" w:hAnsi="宋体" w:cs="宋体"/>
          <w:bCs/>
          <w:sz w:val="21"/>
          <w:szCs w:val="21"/>
        </w:rPr>
        <w:t>一致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返回同一个整数。而在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应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用程序的一次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执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行和同一个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应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用程序的另一次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执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行期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间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,  </w:t>
      </w:r>
      <w:r w:rsidR="00AE53AB" w:rsidRPr="00940894">
        <w:rPr>
          <w:rFonts w:ascii="宋体" w:eastAsia="宋体" w:hAnsi="宋体" w:cs="宋体" w:hint="eastAsia"/>
          <w:bCs/>
          <w:sz w:val="21"/>
          <w:szCs w:val="21"/>
        </w:rPr>
        <w:t>这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个整数不需保持</w:t>
      </w:r>
      <w:r w:rsidR="001576E0">
        <w:rPr>
          <w:rFonts w:ascii="宋体" w:eastAsia="宋体" w:hAnsi="宋体" w:cs="宋体" w:hint="eastAsia"/>
          <w:bCs/>
          <w:sz w:val="21"/>
          <w:szCs w:val="21"/>
        </w:rPr>
        <w:t>一</w:t>
      </w:r>
      <w:r w:rsidR="00AE53AB" w:rsidRPr="00940894">
        <w:rPr>
          <w:rFonts w:ascii="宋体" w:eastAsia="宋体" w:hAnsi="宋体" w:cs="宋体"/>
          <w:bCs/>
          <w:sz w:val="21"/>
          <w:szCs w:val="21"/>
        </w:rPr>
        <w:t>致</w:t>
      </w:r>
      <w:r w:rsidR="001175D1">
        <w:rPr>
          <w:rFonts w:ascii="宋体" w:eastAsia="宋体" w:hAnsi="宋体" w:cs="宋体"/>
          <w:bCs/>
          <w:sz w:val="21"/>
          <w:szCs w:val="21"/>
        </w:rPr>
        <w:t>:</w:t>
      </w:r>
    </w:p>
    <w:p w14:paraId="337F31F5" w14:textId="3D0B34E3" w:rsidR="00765806" w:rsidRDefault="00765806" w:rsidP="00AE53AB">
      <w:pPr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2,如果equal方法返回true,则hashCode方法必须返回一致的整数</w:t>
      </w:r>
    </w:p>
    <w:p w14:paraId="53BBD88B" w14:textId="7D08435B" w:rsidR="000D29BC" w:rsidRPr="00940894" w:rsidRDefault="000D29BC" w:rsidP="00AE53AB">
      <w:pPr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3,如果equal方法返回false,则hashCode方法可能返回一样的整数</w:t>
      </w:r>
      <w:r w:rsidR="00A154D9">
        <w:rPr>
          <w:rFonts w:ascii="宋体" w:eastAsia="宋体" w:hAnsi="宋体" w:cs="宋体" w:hint="eastAsia"/>
          <w:bCs/>
          <w:sz w:val="21"/>
          <w:szCs w:val="21"/>
        </w:rPr>
        <w:t>(散列算法效率)</w:t>
      </w:r>
    </w:p>
    <w:p w14:paraId="375C7E8B" w14:textId="1ED98C52" w:rsidR="00CF533D" w:rsidRDefault="00CF533D" w:rsidP="00CF533D">
      <w:pPr>
        <w:rPr>
          <w:rFonts w:ascii="宋体" w:eastAsia="宋体" w:hAnsi="宋体" w:cs="宋体"/>
          <w:b/>
          <w:bCs/>
          <w:sz w:val="21"/>
          <w:szCs w:val="21"/>
        </w:rPr>
      </w:pPr>
    </w:p>
    <w:p w14:paraId="366C75A1" w14:textId="34302FCD" w:rsidR="003E266F" w:rsidRDefault="00C16020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注意:</w:t>
      </w:r>
    </w:p>
    <w:p w14:paraId="0A725EAF" w14:textId="5D7A72F9" w:rsidR="0058186C" w:rsidRDefault="003E266F" w:rsidP="0058186C">
      <w:pPr>
        <w:rPr>
          <w:rFonts w:ascii="华文宋体" w:eastAsia="华文宋体" w:hAnsi="华文宋体" w:cs="宋体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for</w:t>
      </w:r>
      <w:r w:rsidR="00A4744A">
        <w:rPr>
          <w:rFonts w:ascii="宋体" w:eastAsia="宋体" w:hAnsi="宋体" w:cs="宋体" w:hint="eastAsia"/>
          <w:b/>
          <w:bCs/>
          <w:sz w:val="21"/>
          <w:szCs w:val="21"/>
        </w:rPr>
        <w:t>循环里面不要使用字符串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加操作</w:t>
      </w:r>
      <w:r w:rsidR="0058186C">
        <w:rPr>
          <w:rFonts w:ascii="宋体" w:eastAsia="宋体" w:hAnsi="宋体" w:cs="宋体" w:hint="eastAsia"/>
          <w:b/>
          <w:bCs/>
          <w:sz w:val="21"/>
          <w:szCs w:val="21"/>
        </w:rPr>
        <w:t>(</w:t>
      </w:r>
      <w:r w:rsidR="0058186C">
        <w:rPr>
          <w:rFonts w:ascii="华文宋体" w:eastAsia="华文宋体" w:hAnsi="华文宋体" w:cs="宋体" w:hint="eastAsia"/>
        </w:rPr>
        <w:t>每个不被引用的String,都被废弃</w:t>
      </w:r>
    </w:p>
    <w:p w14:paraId="506F7E08" w14:textId="77777777" w:rsidR="00FF5912" w:rsidRDefault="00AE128A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,</w:t>
      </w:r>
      <w:r w:rsidR="00D92383">
        <w:rPr>
          <w:rFonts w:ascii="宋体" w:eastAsia="宋体" w:hAnsi="宋体" w:cs="宋体" w:hint="eastAsia"/>
          <w:b/>
          <w:bCs/>
          <w:sz w:val="21"/>
          <w:szCs w:val="21"/>
        </w:rPr>
        <w:t>造成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垃圾回收</w:t>
      </w:r>
      <w:r w:rsidR="0058186C">
        <w:rPr>
          <w:rFonts w:ascii="宋体" w:eastAsia="宋体" w:hAnsi="宋体" w:cs="宋体" w:hint="eastAsia"/>
          <w:b/>
          <w:bCs/>
          <w:sz w:val="21"/>
          <w:szCs w:val="21"/>
        </w:rPr>
        <w:t>)</w:t>
      </w:r>
      <w:r w:rsidR="003E266F">
        <w:rPr>
          <w:rFonts w:ascii="宋体" w:eastAsia="宋体" w:hAnsi="宋体" w:cs="宋体" w:hint="eastAsia"/>
          <w:b/>
          <w:bCs/>
          <w:sz w:val="21"/>
          <w:szCs w:val="21"/>
        </w:rPr>
        <w:t>,</w:t>
      </w:r>
      <w:r w:rsidR="009E1F23">
        <w:rPr>
          <w:rFonts w:ascii="宋体" w:eastAsia="宋体" w:hAnsi="宋体" w:cs="宋体" w:hint="eastAsia"/>
          <w:b/>
          <w:bCs/>
          <w:sz w:val="21"/>
          <w:szCs w:val="21"/>
        </w:rPr>
        <w:t>使用</w:t>
      </w:r>
      <w:r w:rsidR="003E266F">
        <w:rPr>
          <w:rFonts w:ascii="宋体" w:eastAsia="宋体" w:hAnsi="宋体" w:cs="宋体" w:hint="eastAsia"/>
          <w:b/>
          <w:bCs/>
          <w:sz w:val="21"/>
          <w:szCs w:val="21"/>
        </w:rPr>
        <w:t>StringBuffer代替</w:t>
      </w:r>
      <w:r w:rsidR="009E1F23">
        <w:rPr>
          <w:rFonts w:ascii="宋体" w:eastAsia="宋体" w:hAnsi="宋体" w:cs="宋体" w:hint="eastAsia"/>
          <w:b/>
          <w:bCs/>
          <w:sz w:val="21"/>
          <w:szCs w:val="21"/>
        </w:rPr>
        <w:t>,</w:t>
      </w:r>
    </w:p>
    <w:p w14:paraId="0A162D31" w14:textId="77777777" w:rsidR="00825EAE" w:rsidRDefault="00825EAE" w:rsidP="00825EAE">
      <w:pPr>
        <w:rPr>
          <w:rFonts w:ascii="宋体" w:eastAsia="宋体" w:hAnsi="宋体" w:cs="宋体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public synchronized StringBuffer append(String s)</w:t>
      </w:r>
    </w:p>
    <w:p w14:paraId="60F09F25" w14:textId="0FD06B66" w:rsidR="00825EAE" w:rsidRDefault="00825EAE" w:rsidP="00825EAE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StringBuilder非线程安全</w:t>
      </w:r>
    </w:p>
    <w:p w14:paraId="7FE92C0E" w14:textId="1221E8EE" w:rsidR="00FF5912" w:rsidRDefault="00FF5912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思考题:</w:t>
      </w:r>
    </w:p>
    <w:p w14:paraId="79E979FA" w14:textId="6042DB6F" w:rsidR="003E266F" w:rsidRDefault="009E1F23" w:rsidP="0025090F">
      <w:pPr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为何StringBuffer</w:t>
      </w:r>
      <w:r w:rsidR="00EC3EBD">
        <w:rPr>
          <w:rFonts w:ascii="宋体" w:eastAsia="宋体" w:hAnsi="宋体" w:cs="宋体" w:hint="eastAsia"/>
          <w:b/>
          <w:bCs/>
          <w:sz w:val="21"/>
          <w:szCs w:val="21"/>
        </w:rPr>
        <w:t>效率高?</w:t>
      </w:r>
    </w:p>
    <w:p w14:paraId="033BA8E2" w14:textId="1A4EED41" w:rsidR="00994565" w:rsidRDefault="00994565" w:rsidP="0025090F">
      <w:pPr>
        <w:rPr>
          <w:rFonts w:ascii="宋体" w:eastAsia="宋体" w:hAnsi="宋体" w:cs="宋体"/>
          <w:sz w:val="21"/>
          <w:szCs w:val="21"/>
        </w:rPr>
      </w:pPr>
    </w:p>
    <w:p w14:paraId="62A09E05" w14:textId="7482495D" w:rsidR="004249BA" w:rsidRDefault="004249BA" w:rsidP="0025090F">
      <w:pPr>
        <w:rPr>
          <w:rFonts w:ascii="宋体" w:eastAsia="宋体" w:hAnsi="宋体" w:cs="宋体"/>
          <w:sz w:val="21"/>
          <w:szCs w:val="21"/>
        </w:rPr>
      </w:pPr>
    </w:p>
    <w:p w14:paraId="38B7281B" w14:textId="24F45AB4" w:rsidR="00F349F0" w:rsidRDefault="00D67E71" w:rsidP="00F349F0">
      <w:pPr>
        <w:widowControl w:val="0"/>
        <w:autoSpaceDE w:val="0"/>
        <w:autoSpaceDN w:val="0"/>
        <w:adjustRightInd w:val="0"/>
        <w:rPr>
          <w:rFonts w:ascii="èe'68Ôˇø&lt;˘µ'1" w:hAnsi="èe'68Ôˇø&lt;˘µ'1" w:cs="èe'68Ôˇø&lt;˘µ'1"/>
          <w:sz w:val="21"/>
          <w:szCs w:val="21"/>
        </w:rPr>
      </w:pPr>
      <w:r>
        <w:rPr>
          <w:rFonts w:ascii="èe'68Ôˇø&lt;˘µ'1" w:hAnsi="èe'68Ôˇø&lt;˘µ'1" w:cs="èe'68Ôˇø&lt;˘µ'1"/>
          <w:sz w:val="21"/>
          <w:szCs w:val="21"/>
        </w:rPr>
        <w:t xml:space="preserve">Math </w:t>
      </w:r>
      <w:r>
        <w:rPr>
          <w:rFonts w:ascii="宋体" w:eastAsia="宋体" w:hAnsi="宋体" w:cs="宋体" w:hint="eastAsia"/>
          <w:sz w:val="21"/>
          <w:szCs w:val="21"/>
        </w:rPr>
        <w:t>类</w:t>
      </w:r>
    </w:p>
    <w:p w14:paraId="128E4BEA" w14:textId="77777777" w:rsidR="00F349F0" w:rsidRDefault="00F349F0" w:rsidP="00F349F0">
      <w:pPr>
        <w:widowControl w:val="0"/>
        <w:autoSpaceDE w:val="0"/>
        <w:autoSpaceDN w:val="0"/>
        <w:adjustRightInd w:val="0"/>
        <w:rPr>
          <w:rFonts w:ascii="Ye'68Ôˇø&lt;˘µ'1" w:hAnsi="Ye'68Ôˇø&lt;˘µ'1" w:cs="Ye'68Ôˇø&lt;˘µ'1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randomO</w:t>
      </w:r>
      <w:r>
        <w:rPr>
          <w:rFonts w:ascii="Ye'68Ôˇø&lt;˘µ'1" w:hAnsi="Ye'68Ôˇø&lt;˘µ'1" w:cs="Ye'68Ôˇø&lt;˘µ'1"/>
          <w:b/>
          <w:bCs/>
          <w:sz w:val="21"/>
          <w:szCs w:val="21"/>
        </w:rPr>
        <w:t>返回大于等于</w:t>
      </w:r>
      <w:r>
        <w:rPr>
          <w:rFonts w:ascii="Ye'68Ôˇø&lt;˘µ'1" w:hAnsi="Ye'68Ôˇø&lt;˘µ'1" w:cs="Ye'68Ôˇø&lt;˘µ'1"/>
          <w:b/>
          <w:bCs/>
          <w:sz w:val="21"/>
          <w:szCs w:val="21"/>
        </w:rPr>
        <w:t xml:space="preserve">0.0 </w:t>
      </w:r>
      <w:r>
        <w:rPr>
          <w:rFonts w:ascii="Ye'68Ôˇø&lt;˘µ'1" w:hAnsi="Ye'68Ôˇø&lt;˘µ'1" w:cs="Ye'68Ôˇø&lt;˘µ'1"/>
          <w:b/>
          <w:bCs/>
          <w:sz w:val="21"/>
          <w:szCs w:val="21"/>
        </w:rPr>
        <w:t>并且小于</w:t>
      </w:r>
      <w:r>
        <w:rPr>
          <w:rFonts w:ascii="Ye'68Ôˇø&lt;˘µ'1" w:hAnsi="Ye'68Ôˇø&lt;˘µ'1" w:cs="Ye'68Ôˇø&lt;˘µ'1"/>
          <w:b/>
          <w:bCs/>
          <w:sz w:val="21"/>
          <w:szCs w:val="21"/>
        </w:rPr>
        <w:t xml:space="preserve">1.0 </w:t>
      </w:r>
      <w:r>
        <w:rPr>
          <w:rFonts w:ascii="Ye'68Ôˇø&lt;˘µ'1" w:hAnsi="Ye'68Ôˇø&lt;˘µ'1" w:cs="Ye'68Ôˇø&lt;˘µ'1"/>
          <w:b/>
          <w:bCs/>
          <w:sz w:val="21"/>
          <w:szCs w:val="21"/>
        </w:rPr>
        <w:t>的随机</w:t>
      </w:r>
      <w:r>
        <w:rPr>
          <w:rFonts w:ascii="Ye'68Ôˇø&lt;˘µ'1" w:hAnsi="Ye'68Ôˇø&lt;˘µ'1" w:cs="Ye'68Ôˇø&lt;˘µ'1"/>
          <w:b/>
          <w:bCs/>
          <w:sz w:val="21"/>
          <w:szCs w:val="21"/>
        </w:rPr>
        <w:t xml:space="preserve">double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值</w:t>
      </w:r>
      <w:r>
        <w:rPr>
          <w:rFonts w:ascii="Ye'68Ôˇø&lt;˘µ'1" w:hAnsi="Ye'68Ôˇø&lt;˘µ'1" w:cs="Ye'68Ôˇø&lt;˘µ'1"/>
          <w:b/>
          <w:bCs/>
          <w:sz w:val="21"/>
          <w:szCs w:val="21"/>
        </w:rPr>
        <w:t>。</w:t>
      </w:r>
    </w:p>
    <w:p w14:paraId="724A4090" w14:textId="05331579" w:rsidR="00B43FC7" w:rsidRDefault="009F2C22" w:rsidP="00F349F0">
      <w:pPr>
        <w:widowControl w:val="0"/>
        <w:autoSpaceDE w:val="0"/>
        <w:autoSpaceDN w:val="0"/>
        <w:adjustRightInd w:val="0"/>
        <w:rPr>
          <w:rFonts w:ascii=";óhÔˇø&lt;˘µ'1" w:hAnsi=";óhÔˇø&lt;˘µ'1" w:cs=";óhÔˇø&lt;˘µ'1"/>
          <w:b/>
          <w:bCs/>
          <w:sz w:val="22"/>
          <w:szCs w:val="22"/>
        </w:rPr>
      </w:pPr>
      <w:r>
        <w:rPr>
          <w:rFonts w:ascii="Ye'68Ôˇø&lt;˘µ'1" w:hAnsi="Ye'68Ôˇø&lt;˘µ'1" w:cs="Ye'68Ôˇø&lt;˘µ'1"/>
          <w:b/>
          <w:bCs/>
          <w:sz w:val="21"/>
          <w:szCs w:val="21"/>
        </w:rPr>
        <w:t>r</w:t>
      </w:r>
      <w:r w:rsidR="00B43FC7">
        <w:rPr>
          <w:rFonts w:ascii="Ye'68Ôˇø&lt;˘µ'1" w:hAnsi="Ye'68Ôˇø&lt;˘µ'1" w:cs="Ye'68Ôˇø&lt;˘µ'1"/>
          <w:b/>
          <w:bCs/>
          <w:sz w:val="21"/>
          <w:szCs w:val="21"/>
        </w:rPr>
        <w:t>ound(),</w:t>
      </w:r>
      <w:r w:rsidR="00B43FC7">
        <w:rPr>
          <w:rFonts w:ascii=";óhÔˇø&lt;˘µ'1" w:hAnsi=";óhÔˇø&lt;˘µ'1" w:cs=";óhÔˇø&lt;˘µ'1"/>
          <w:b/>
          <w:bCs/>
          <w:sz w:val="22"/>
          <w:szCs w:val="22"/>
        </w:rPr>
        <w:t>把参数加上</w:t>
      </w:r>
      <w:r w:rsidR="00B43FC7">
        <w:rPr>
          <w:rFonts w:ascii=";óhÔˇø&lt;˘µ'1" w:hAnsi=";óhÔˇø&lt;˘µ'1" w:cs=";óhÔˇø&lt;˘µ'1"/>
          <w:b/>
          <w:bCs/>
          <w:sz w:val="22"/>
          <w:szCs w:val="22"/>
        </w:rPr>
        <w:t xml:space="preserve">0.5 </w:t>
      </w:r>
      <w:r w:rsidR="00B43FC7">
        <w:rPr>
          <w:rFonts w:ascii=";óhÔˇø&lt;˘µ'1" w:hAnsi=";óhÔˇø&lt;˘µ'1" w:cs=";óhÔˇø&lt;˘µ'1"/>
          <w:b/>
          <w:bCs/>
          <w:sz w:val="22"/>
          <w:szCs w:val="22"/>
        </w:rPr>
        <w:t>，并截断</w:t>
      </w:r>
      <w:r w:rsidR="00B43FC7">
        <w:rPr>
          <w:rFonts w:ascii="宋体" w:eastAsia="宋体" w:hAnsi="宋体" w:cs="宋体" w:hint="eastAsia"/>
          <w:b/>
          <w:bCs/>
          <w:sz w:val="22"/>
          <w:szCs w:val="22"/>
        </w:rPr>
        <w:t>为</w:t>
      </w:r>
      <w:r w:rsidR="00B43FC7">
        <w:rPr>
          <w:rFonts w:ascii=";óhÔˇø&lt;˘µ'1" w:hAnsi=";óhÔˇø&lt;˘µ'1" w:cs=";óhÔˇø&lt;˘µ'1"/>
          <w:b/>
          <w:bCs/>
          <w:sz w:val="22"/>
          <w:szCs w:val="22"/>
        </w:rPr>
        <w:t>最接近整数。</w:t>
      </w:r>
      <w:r w:rsidR="00DF06A5">
        <w:rPr>
          <w:rFonts w:ascii=";óhÔˇø&lt;˘µ'1" w:hAnsi=";óhÔˇø&lt;˘µ'1" w:cs=";óhÔˇø&lt;˘µ'1" w:hint="eastAsia"/>
          <w:b/>
          <w:bCs/>
          <w:sz w:val="22"/>
          <w:szCs w:val="22"/>
        </w:rPr>
        <w:t>四舍五入</w:t>
      </w:r>
    </w:p>
    <w:p w14:paraId="537E1355" w14:textId="1B8339F3" w:rsidR="009F0F65" w:rsidRPr="009F0F65" w:rsidRDefault="009F0F65" w:rsidP="00F349F0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Times New Roman" w:hAnsi="Times New Roman" w:cs="Times New Roman"/>
        </w:rPr>
        <w:t>sqrtO</w:t>
      </w:r>
      <w:r>
        <w:rPr>
          <w:rFonts w:ascii="宋体" w:eastAsia="宋体" w:hAnsi="宋体" w:cs="宋体" w:hint="eastAsia"/>
        </w:rPr>
        <w:t>返回平方根</w:t>
      </w:r>
    </w:p>
    <w:p w14:paraId="26E5DB01" w14:textId="5576CC12" w:rsidR="00F349F0" w:rsidRPr="00CA13B9" w:rsidRDefault="00D67E71" w:rsidP="00F349F0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21"/>
          <w:szCs w:val="21"/>
        </w:rPr>
      </w:pPr>
      <w:r>
        <w:rPr>
          <w:rFonts w:ascii="èe'68Ôˇø&lt;˘µ'1" w:hAnsi="èe'68Ôˇø&lt;˘µ'1" w:cs="èe'68Ôˇø&lt;˘µ'1"/>
          <w:sz w:val="21"/>
          <w:szCs w:val="21"/>
        </w:rPr>
        <w:t>abs ()</w:t>
      </w:r>
      <w:r w:rsidR="00CA13B9">
        <w:rPr>
          <w:rFonts w:ascii="宋体" w:eastAsia="宋体" w:hAnsi="宋体" w:cs="宋体" w:hint="eastAsia"/>
          <w:sz w:val="21"/>
          <w:szCs w:val="21"/>
        </w:rPr>
        <w:t>绝对值</w:t>
      </w:r>
    </w:p>
    <w:p w14:paraId="18291F93" w14:textId="36F87FB2" w:rsidR="00F349F0" w:rsidRPr="00F26C10" w:rsidRDefault="00D67E71" w:rsidP="00F349F0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21"/>
          <w:szCs w:val="21"/>
        </w:rPr>
      </w:pPr>
      <w:r>
        <w:rPr>
          <w:rFonts w:ascii="èe'68Ôˇø&lt;˘µ'1" w:hAnsi="èe'68Ôˇø&lt;˘µ'1" w:cs="èe'68Ôˇø&lt;˘µ'1"/>
          <w:sz w:val="21"/>
          <w:szCs w:val="21"/>
        </w:rPr>
        <w:t>ceil ()</w:t>
      </w:r>
      <w:r w:rsidR="00F26C10">
        <w:rPr>
          <w:rFonts w:ascii="宋体" w:eastAsia="宋体" w:hAnsi="宋体" w:cs="宋体" w:hint="eastAsia"/>
          <w:sz w:val="21"/>
          <w:szCs w:val="21"/>
        </w:rPr>
        <w:t>进一法</w:t>
      </w:r>
    </w:p>
    <w:p w14:paraId="275A37DE" w14:textId="455C5584" w:rsidR="00D67E71" w:rsidRPr="00CA13B9" w:rsidRDefault="00D67E71" w:rsidP="00F349F0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21"/>
          <w:szCs w:val="21"/>
        </w:rPr>
      </w:pPr>
      <w:r>
        <w:rPr>
          <w:rFonts w:ascii="èe'68Ôˇø&lt;˘µ'1" w:hAnsi="èe'68Ôˇø&lt;˘µ'1" w:cs="èe'68Ôˇø&lt;˘µ'1"/>
          <w:sz w:val="21"/>
          <w:szCs w:val="21"/>
        </w:rPr>
        <w:t>floor ()</w:t>
      </w:r>
      <w:r w:rsidR="00CA13B9">
        <w:rPr>
          <w:rFonts w:ascii="宋体" w:eastAsia="宋体" w:hAnsi="宋体" w:cs="宋体" w:hint="eastAsia"/>
          <w:sz w:val="21"/>
          <w:szCs w:val="21"/>
        </w:rPr>
        <w:t>去尾法</w:t>
      </w:r>
    </w:p>
    <w:p w14:paraId="1D596981" w14:textId="030E0BF0" w:rsidR="000A1A52" w:rsidRDefault="000A1A52" w:rsidP="00F349F0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21"/>
          <w:szCs w:val="21"/>
        </w:rPr>
      </w:pPr>
      <w:r>
        <w:rPr>
          <w:rFonts w:ascii="èe'68Ôˇø&lt;˘µ'1" w:hAnsi="èe'68Ôˇø&lt;˘µ'1" w:cs="èe'68Ôˇø&lt;˘µ'1"/>
          <w:sz w:val="21"/>
          <w:szCs w:val="21"/>
        </w:rPr>
        <w:t>sin()</w:t>
      </w:r>
      <w:r>
        <w:rPr>
          <w:rFonts w:ascii="宋体" w:eastAsia="宋体" w:hAnsi="宋体" w:cs="宋体" w:hint="eastAsia"/>
          <w:sz w:val="21"/>
          <w:szCs w:val="21"/>
        </w:rPr>
        <w:t>返回角度的正弦弧度</w:t>
      </w:r>
      <w:r w:rsidR="00F4462D">
        <w:rPr>
          <w:rFonts w:ascii="宋体" w:eastAsia="宋体" w:hAnsi="宋体" w:cs="宋体" w:hint="eastAsia"/>
          <w:sz w:val="21"/>
          <w:szCs w:val="21"/>
        </w:rPr>
        <w:t>,</w:t>
      </w:r>
      <w:r w:rsidR="006F4543" w:rsidRPr="006F4543">
        <w:rPr>
          <w:rFonts w:ascii="Times New Roman" w:hAnsi="Times New Roman" w:cs="Times New Roman"/>
          <w:sz w:val="22"/>
          <w:szCs w:val="22"/>
        </w:rPr>
        <w:t xml:space="preserve"> </w:t>
      </w:r>
      <w:r w:rsidR="006F4543">
        <w:rPr>
          <w:rFonts w:ascii="Times New Roman" w:hAnsi="Times New Roman" w:cs="Times New Roman"/>
          <w:sz w:val="22"/>
          <w:szCs w:val="22"/>
        </w:rPr>
        <w:t>cosO,</w:t>
      </w:r>
      <w:r w:rsidR="006F4543" w:rsidRPr="006F4543">
        <w:rPr>
          <w:rFonts w:ascii="Times New Roman" w:hAnsi="Times New Roman" w:cs="Times New Roman"/>
          <w:sz w:val="22"/>
          <w:szCs w:val="22"/>
        </w:rPr>
        <w:t xml:space="preserve"> </w:t>
      </w:r>
      <w:r w:rsidR="006F4543">
        <w:rPr>
          <w:rFonts w:ascii="Times New Roman" w:hAnsi="Times New Roman" w:cs="Times New Roman"/>
          <w:sz w:val="22"/>
          <w:szCs w:val="22"/>
        </w:rPr>
        <w:t>tanO</w:t>
      </w:r>
    </w:p>
    <w:p w14:paraId="331D396E" w14:textId="22FC4CDA" w:rsidR="00F4462D" w:rsidRDefault="00F4462D" w:rsidP="00F349F0">
      <w:pPr>
        <w:widowControl w:val="0"/>
        <w:autoSpaceDE w:val="0"/>
        <w:autoSpaceDN w:val="0"/>
        <w:adjustRightInd w:val="0"/>
        <w:rPr>
          <w:rFonts w:ascii="xhÔˇø&lt;˘µ'1" w:hAnsi="xhÔˇø&lt;˘µ'1" w:cs="xhÔˇø&lt;˘µ'1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2"/>
          <w:szCs w:val="22"/>
        </w:rPr>
        <w:t xml:space="preserve">Math. toRadians ( </w:t>
      </w:r>
      <w:r>
        <w:rPr>
          <w:rFonts w:ascii="xhÔˇø&lt;˘µ'1" w:hAnsi="xhÔˇø&lt;˘µ'1" w:cs="xhÔˇø&lt;˘µ'1"/>
          <w:b/>
          <w:bCs/>
          <w:sz w:val="21"/>
          <w:szCs w:val="21"/>
        </w:rPr>
        <w:t>)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把角度转换为</w:t>
      </w:r>
      <w:r>
        <w:rPr>
          <w:rFonts w:ascii="xhÔˇø&lt;˘µ'1" w:hAnsi="xhÔˇø&lt;˘µ'1" w:cs="xhÔˇø&lt;˘µ'1"/>
          <w:b/>
          <w:bCs/>
          <w:sz w:val="21"/>
          <w:szCs w:val="21"/>
        </w:rPr>
        <w:t>弧度</w:t>
      </w:r>
    </w:p>
    <w:p w14:paraId="5AEBD3F5" w14:textId="3D75A055" w:rsidR="00540D96" w:rsidRDefault="00540D96" w:rsidP="00F349F0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Math.toDegrees(Math.PI • 2.0) // returns 360.0</w:t>
      </w:r>
      <w:r w:rsidR="00936E5C">
        <w:rPr>
          <w:rFonts w:ascii="宋体" w:eastAsia="宋体" w:hAnsi="宋体" w:cs="宋体" w:hint="eastAsia"/>
          <w:sz w:val="20"/>
          <w:szCs w:val="20"/>
        </w:rPr>
        <w:t>把弧度转换为角度</w:t>
      </w:r>
    </w:p>
    <w:p w14:paraId="11840927" w14:textId="77777777" w:rsidR="00006B4C" w:rsidRDefault="00006B4C" w:rsidP="00F349F0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20"/>
          <w:szCs w:val="20"/>
        </w:rPr>
      </w:pPr>
    </w:p>
    <w:p w14:paraId="115FD6A4" w14:textId="77777777" w:rsidR="00006B4C" w:rsidRPr="00936E5C" w:rsidRDefault="00006B4C" w:rsidP="00F349F0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22"/>
          <w:szCs w:val="22"/>
        </w:rPr>
      </w:pPr>
    </w:p>
    <w:p w14:paraId="50379CDC" w14:textId="0AB08B4F" w:rsidR="0034178E" w:rsidRPr="0034178E" w:rsidRDefault="0034178E" w:rsidP="0025090F">
      <w:pPr>
        <w:rPr>
          <w:rFonts w:ascii="宋体" w:eastAsia="宋体" w:hAnsi="宋体" w:cs="宋体"/>
        </w:rPr>
      </w:pPr>
    </w:p>
    <w:p w14:paraId="3CBD830D" w14:textId="77777777" w:rsidR="00C9787A" w:rsidRDefault="00C9787A" w:rsidP="00C9787A">
      <w:pPr>
        <w:pStyle w:val="Heading1"/>
      </w:pPr>
      <w:r w:rsidRPr="00C9787A">
        <w:rPr>
          <w:rFonts w:hint="eastAsia"/>
        </w:rPr>
        <w:t>泛型</w:t>
      </w:r>
      <w:r w:rsidRPr="00C9787A">
        <w:rPr>
          <w:rFonts w:hint="eastAsia"/>
        </w:rPr>
        <w:t xml:space="preserve">  &amp; </w:t>
      </w:r>
      <w:r w:rsidRPr="00C9787A">
        <w:rPr>
          <w:rFonts w:hint="eastAsia"/>
        </w:rPr>
        <w:t>集合</w:t>
      </w:r>
    </w:p>
    <w:p w14:paraId="4D595121" w14:textId="77777777" w:rsidR="00C9787A" w:rsidRDefault="00C9787A" w:rsidP="00C9787A"/>
    <w:p w14:paraId="7F81D88A" w14:textId="77777777" w:rsidR="004A34DD" w:rsidRDefault="004A34DD" w:rsidP="00C9787A">
      <w:pPr>
        <w:rPr>
          <w:rFonts w:ascii="华文宋体" w:eastAsia="华文宋体" w:hAnsi="华文宋体" w:cs="宋体"/>
        </w:rPr>
      </w:pPr>
    </w:p>
    <w:p w14:paraId="768A3CCC" w14:textId="77777777" w:rsidR="00C9787A" w:rsidRDefault="00C9787A" w:rsidP="00564E0C">
      <w:pPr>
        <w:pStyle w:val="Heading3"/>
      </w:pPr>
      <w:r w:rsidRPr="00C9787A">
        <w:rPr>
          <w:rFonts w:hint="eastAsia"/>
        </w:rPr>
        <w:t>泛型  &amp; 集合</w:t>
      </w:r>
    </w:p>
    <w:p w14:paraId="2189D4A5" w14:textId="61C2E069" w:rsidR="00AF1119" w:rsidRDefault="00AF1119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Co</w:t>
      </w:r>
      <w:r>
        <w:rPr>
          <w:rFonts w:ascii="华文宋体" w:eastAsia="华文宋体" w:hAnsi="华文宋体" w:cs="宋体"/>
        </w:rPr>
        <w:t>llection</w:t>
      </w:r>
      <w:r>
        <w:rPr>
          <w:rFonts w:ascii="华文宋体" w:eastAsia="华文宋体" w:hAnsi="华文宋体" w:cs="宋体" w:hint="eastAsia"/>
        </w:rPr>
        <w:t>接口,表示集合</w:t>
      </w:r>
      <w:r w:rsidR="00BF692B">
        <w:rPr>
          <w:rFonts w:ascii="华文宋体" w:eastAsia="华文宋体" w:hAnsi="华文宋体" w:cs="宋体" w:hint="eastAsia"/>
        </w:rPr>
        <w:t>-</w:t>
      </w:r>
      <w:r w:rsidR="00903C96">
        <w:rPr>
          <w:rFonts w:ascii="华文宋体" w:eastAsia="华文宋体" w:hAnsi="华文宋体" w:cs="宋体" w:hint="eastAsia"/>
        </w:rPr>
        <w:t>数据结构</w:t>
      </w:r>
      <w:r>
        <w:rPr>
          <w:rFonts w:ascii="华文宋体" w:eastAsia="华文宋体" w:hAnsi="华文宋体" w:cs="宋体" w:hint="eastAsia"/>
        </w:rPr>
        <w:t>,</w:t>
      </w:r>
      <w:r w:rsidR="00BF692B">
        <w:rPr>
          <w:rFonts w:ascii="华文宋体" w:eastAsia="华文宋体" w:hAnsi="华文宋体" w:cs="宋体" w:hint="eastAsia"/>
        </w:rPr>
        <w:t>可以</w:t>
      </w:r>
      <w:r w:rsidR="00903C96">
        <w:rPr>
          <w:rFonts w:ascii="华文宋体" w:eastAsia="华文宋体" w:hAnsi="华文宋体" w:cs="宋体" w:hint="eastAsia"/>
        </w:rPr>
        <w:t>被存储,被反序列化.</w:t>
      </w:r>
      <w:r w:rsidR="00253AF8">
        <w:rPr>
          <w:rFonts w:ascii="华文宋体" w:eastAsia="华文宋体" w:hAnsi="华文宋体" w:cs="宋体" w:hint="eastAsia"/>
        </w:rPr>
        <w:t>包含List和Set</w:t>
      </w:r>
    </w:p>
    <w:p w14:paraId="7AC028B9" w14:textId="1628836D" w:rsidR="003B1673" w:rsidRDefault="003B1673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Collections</w:t>
      </w:r>
      <w:r w:rsidR="00B47EB6">
        <w:rPr>
          <w:rFonts w:ascii="华文宋体" w:eastAsia="华文宋体" w:hAnsi="华文宋体" w:cs="宋体" w:hint="eastAsia"/>
        </w:rPr>
        <w:t>为实用</w:t>
      </w:r>
      <w:r>
        <w:rPr>
          <w:rFonts w:ascii="华文宋体" w:eastAsia="华文宋体" w:hAnsi="华文宋体" w:cs="宋体" w:hint="eastAsia"/>
        </w:rPr>
        <w:t>类</w:t>
      </w:r>
      <w:r w:rsidR="00B47EB6">
        <w:rPr>
          <w:rFonts w:ascii="华文宋体" w:eastAsia="华文宋体" w:hAnsi="华文宋体" w:cs="宋体" w:hint="eastAsia"/>
        </w:rPr>
        <w:t>,包含一些实用的静态方法</w:t>
      </w:r>
      <w:r w:rsidR="00F62049">
        <w:rPr>
          <w:rFonts w:ascii="华文宋体" w:eastAsia="华文宋体" w:hAnsi="华文宋体" w:cs="宋体" w:hint="eastAsia"/>
        </w:rPr>
        <w:t>,</w:t>
      </w:r>
      <w:r w:rsidR="00D94722">
        <w:rPr>
          <w:rFonts w:ascii="华文宋体" w:eastAsia="华文宋体" w:hAnsi="华文宋体" w:cs="宋体" w:hint="eastAsia"/>
        </w:rPr>
        <w:t>用于</w:t>
      </w:r>
      <w:r w:rsidR="00F62049">
        <w:rPr>
          <w:rFonts w:ascii="华文宋体" w:eastAsia="华文宋体" w:hAnsi="华文宋体" w:cs="宋体" w:hint="eastAsia"/>
        </w:rPr>
        <w:t>处理集合数据.</w:t>
      </w:r>
    </w:p>
    <w:p w14:paraId="40397B91" w14:textId="1C2214A3" w:rsidR="003971B0" w:rsidRDefault="003971B0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List有序性,</w:t>
      </w:r>
    </w:p>
    <w:p w14:paraId="43F552F7" w14:textId="5BEAEFD5" w:rsidR="003971B0" w:rsidRDefault="003971B0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Set唯一性</w:t>
      </w:r>
      <w:r w:rsidR="006A5C4B">
        <w:rPr>
          <w:rFonts w:ascii="华文宋体" w:eastAsia="华文宋体" w:hAnsi="华文宋体" w:cs="宋体" w:hint="eastAsia"/>
        </w:rPr>
        <w:t>,</w:t>
      </w:r>
    </w:p>
    <w:p w14:paraId="64E5B8AF" w14:textId="521F15B3" w:rsidR="006A5C4B" w:rsidRDefault="006A5C4B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Map</w:t>
      </w:r>
      <w:r w:rsidR="00271656">
        <w:rPr>
          <w:rFonts w:ascii="华文宋体" w:eastAsia="华文宋体" w:hAnsi="华文宋体" w:cs="宋体" w:hint="eastAsia"/>
        </w:rPr>
        <w:t>唯一标志,key:value</w:t>
      </w:r>
    </w:p>
    <w:p w14:paraId="7A41EDA5" w14:textId="77777777" w:rsidR="008D1A20" w:rsidRDefault="008D1A20" w:rsidP="00C9787A">
      <w:pPr>
        <w:rPr>
          <w:rFonts w:ascii="华文宋体" w:eastAsia="华文宋体" w:hAnsi="华文宋体" w:cs="宋体"/>
        </w:rPr>
      </w:pPr>
    </w:p>
    <w:p w14:paraId="539C6BD7" w14:textId="7D850100" w:rsidR="000814CE" w:rsidRPr="000814CE" w:rsidRDefault="008D1A20" w:rsidP="000814CE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/>
        </w:rPr>
        <w:t>O</w:t>
      </w:r>
      <w:r>
        <w:rPr>
          <w:rFonts w:ascii="华文宋体" w:eastAsia="华文宋体" w:hAnsi="华文宋体" w:cs="宋体" w:hint="eastAsia"/>
        </w:rPr>
        <w:t>rdered &amp; Sorted,</w:t>
      </w:r>
      <w:r w:rsidR="003974A9">
        <w:rPr>
          <w:rFonts w:ascii="华文宋体" w:eastAsia="华文宋体" w:hAnsi="华文宋体" w:cs="宋体" w:hint="eastAsia"/>
        </w:rPr>
        <w:t>关于有序和自然顺序</w:t>
      </w:r>
    </w:p>
    <w:p w14:paraId="607AD785" w14:textId="77777777" w:rsidR="000814CE" w:rsidRDefault="000814CE" w:rsidP="00C9787A">
      <w:pPr>
        <w:rPr>
          <w:rFonts w:ascii="华文宋体" w:eastAsia="华文宋体" w:hAnsi="华文宋体" w:cs="宋体"/>
        </w:rPr>
      </w:pPr>
    </w:p>
    <w:tbl>
      <w:tblPr>
        <w:tblW w:w="990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2120"/>
        <w:gridCol w:w="1700"/>
        <w:gridCol w:w="1965"/>
        <w:gridCol w:w="1995"/>
      </w:tblGrid>
      <w:tr w:rsidR="003251E5" w:rsidRPr="006D2BDE" w14:paraId="5E5D85F8" w14:textId="77777777" w:rsidTr="006D2BDE">
        <w:tc>
          <w:tcPr>
            <w:tcW w:w="2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9F4621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</w:pPr>
            <w:r w:rsidRPr="006D2BDE"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  <w:t>Maps</w:t>
            </w:r>
          </w:p>
        </w:tc>
        <w:tc>
          <w:tcPr>
            <w:tcW w:w="21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5267C2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</w:pPr>
            <w:r w:rsidRPr="006D2BDE"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  <w:t>Sets</w:t>
            </w:r>
          </w:p>
        </w:tc>
        <w:tc>
          <w:tcPr>
            <w:tcW w:w="1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635C6A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</w:pPr>
            <w:r w:rsidRPr="006D2BDE"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  <w:t>Lists</w:t>
            </w:r>
          </w:p>
        </w:tc>
        <w:tc>
          <w:tcPr>
            <w:tcW w:w="19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DD074E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</w:pPr>
            <w:r w:rsidRPr="006D2BDE"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  <w:t>Queues</w:t>
            </w:r>
          </w:p>
        </w:tc>
        <w:tc>
          <w:tcPr>
            <w:tcW w:w="199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6E0908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</w:pPr>
            <w:r w:rsidRPr="006D2BDE">
              <w:rPr>
                <w:rFonts w:ascii="Arial" w:hAnsi="Arial" w:cs="Arial"/>
                <w:b/>
                <w:bCs/>
                <w:color w:val="6B0003"/>
                <w:sz w:val="18"/>
                <w:szCs w:val="18"/>
              </w:rPr>
              <w:t>Utilities</w:t>
            </w:r>
          </w:p>
        </w:tc>
      </w:tr>
      <w:tr w:rsidR="003251E5" w:rsidRPr="006D2BDE" w14:paraId="7D155F8D" w14:textId="77777777" w:rsidTr="006D2BDE">
        <w:tblPrEx>
          <w:tblBorders>
            <w:top w:val="none" w:sz="0" w:space="0" w:color="auto"/>
          </w:tblBorders>
        </w:tblPrEx>
        <w:tc>
          <w:tcPr>
            <w:tcW w:w="2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4E963EB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HashMap</w:t>
            </w:r>
          </w:p>
        </w:tc>
        <w:tc>
          <w:tcPr>
            <w:tcW w:w="21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8AB0CA1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HashSet</w:t>
            </w:r>
          </w:p>
        </w:tc>
        <w:tc>
          <w:tcPr>
            <w:tcW w:w="1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51069A8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ArrayList</w:t>
            </w:r>
          </w:p>
        </w:tc>
        <w:tc>
          <w:tcPr>
            <w:tcW w:w="19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B244D2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PriorityQueue</w:t>
            </w:r>
          </w:p>
        </w:tc>
        <w:tc>
          <w:tcPr>
            <w:tcW w:w="199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6F07109E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Collections</w:t>
            </w:r>
          </w:p>
        </w:tc>
      </w:tr>
      <w:tr w:rsidR="003251E5" w:rsidRPr="006D2BDE" w14:paraId="1DE7E289" w14:textId="77777777" w:rsidTr="006D2BDE">
        <w:tblPrEx>
          <w:tblBorders>
            <w:top w:val="none" w:sz="0" w:space="0" w:color="auto"/>
          </w:tblBorders>
        </w:tblPrEx>
        <w:tc>
          <w:tcPr>
            <w:tcW w:w="2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FFA2A1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Hashtable</w:t>
            </w:r>
          </w:p>
        </w:tc>
        <w:tc>
          <w:tcPr>
            <w:tcW w:w="21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50EBE72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LinkedHashSet</w:t>
            </w:r>
          </w:p>
        </w:tc>
        <w:tc>
          <w:tcPr>
            <w:tcW w:w="1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1AD11F4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Vector</w:t>
            </w:r>
          </w:p>
        </w:tc>
        <w:tc>
          <w:tcPr>
            <w:tcW w:w="19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7967EC0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9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1389860A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Arrays</w:t>
            </w:r>
          </w:p>
        </w:tc>
      </w:tr>
      <w:tr w:rsidR="003251E5" w:rsidRPr="006D2BDE" w14:paraId="647506EA" w14:textId="77777777" w:rsidTr="006D2BDE">
        <w:tblPrEx>
          <w:tblBorders>
            <w:top w:val="none" w:sz="0" w:space="0" w:color="auto"/>
          </w:tblBorders>
        </w:tblPrEx>
        <w:tc>
          <w:tcPr>
            <w:tcW w:w="2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3EA5E62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TreeMap</w:t>
            </w:r>
          </w:p>
        </w:tc>
        <w:tc>
          <w:tcPr>
            <w:tcW w:w="21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133D3C8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TreeSet</w:t>
            </w:r>
          </w:p>
        </w:tc>
        <w:tc>
          <w:tcPr>
            <w:tcW w:w="1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C507500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LinkedList</w:t>
            </w:r>
          </w:p>
        </w:tc>
        <w:tc>
          <w:tcPr>
            <w:tcW w:w="19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5A55692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9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52F6E326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251E5" w:rsidRPr="006D2BDE" w14:paraId="5756C391" w14:textId="77777777" w:rsidTr="006D2BDE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8971E3D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ind w:left="60" w:right="24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Courier New" w:hAnsi="Courier New" w:cs="Courier New"/>
                <w:sz w:val="18"/>
                <w:szCs w:val="18"/>
              </w:rPr>
              <w:t>LinkedHashMap</w:t>
            </w:r>
          </w:p>
        </w:tc>
        <w:tc>
          <w:tcPr>
            <w:tcW w:w="21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8700531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C840C87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0E18E2E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9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14:paraId="78184D34" w14:textId="77777777" w:rsidR="003251E5" w:rsidRPr="006D2BDE" w:rsidRDefault="00325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D2BD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3B41E6A4" w14:textId="49448558" w:rsidR="003251E5" w:rsidRDefault="00C277A9" w:rsidP="00C9787A">
      <w:pPr>
        <w:rPr>
          <w:rFonts w:ascii="华文宋体" w:eastAsia="华文宋体" w:hAnsi="华文宋体" w:cs="宋体"/>
        </w:rPr>
      </w:pPr>
      <w:r w:rsidRPr="00161751">
        <w:rPr>
          <w:rFonts w:ascii="Heiti SC Light" w:eastAsia="Heiti SC Light" w:hAnsi="Heiti SC Light" w:cs="Heiti SC Light"/>
          <w:noProof/>
          <w:lang w:eastAsia="en-US"/>
        </w:rPr>
        <w:lastRenderedPageBreak/>
        <w:drawing>
          <wp:inline distT="0" distB="0" distL="0" distR="0" wp14:anchorId="55866D95" wp14:editId="3C525E0D">
            <wp:extent cx="5270500" cy="409986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2119" w14:textId="77777777" w:rsidR="00161751" w:rsidRDefault="00161751" w:rsidP="00564E0C">
      <w:pPr>
        <w:pStyle w:val="Heading3"/>
      </w:pPr>
      <w:r>
        <w:rPr>
          <w:rFonts w:hint="eastAsia"/>
        </w:rPr>
        <w:t>垃圾回收:</w:t>
      </w:r>
    </w:p>
    <w:p w14:paraId="6F5C704E" w14:textId="77777777" w:rsidR="00161751" w:rsidRDefault="00161751" w:rsidP="00161751">
      <w:pPr>
        <w:rPr>
          <w:rFonts w:ascii="华文宋体" w:eastAsia="华文宋体" w:hAnsi="华文宋体" w:cs="宋体"/>
        </w:rPr>
      </w:pPr>
      <w:r w:rsidRPr="000814CE">
        <w:rPr>
          <w:rFonts w:ascii="华文宋体" w:eastAsia="华文宋体" w:hAnsi="华文宋体" w:cs="宋体"/>
        </w:rPr>
        <w:t>finalize</w:t>
      </w:r>
      <w:r>
        <w:rPr>
          <w:rFonts w:ascii="华文宋体" w:eastAsia="华文宋体" w:hAnsi="华文宋体" w:cs="宋体" w:hint="eastAsia"/>
        </w:rPr>
        <w:t>()方法在垃圾回收之前被执行一次.</w:t>
      </w:r>
    </w:p>
    <w:p w14:paraId="26804D4C" w14:textId="484D5154" w:rsidR="00161751" w:rsidRDefault="00161751" w:rsidP="00161751">
      <w:pPr>
        <w:rPr>
          <w:rFonts w:ascii="华文宋体" w:eastAsia="华文宋体" w:hAnsi="华文宋体" w:cs="宋体" w:hint="eastAsia"/>
        </w:rPr>
      </w:pPr>
      <w:r>
        <w:rPr>
          <w:rFonts w:ascii="华文宋体" w:eastAsia="华文宋体" w:hAnsi="华文宋体" w:cs="宋体" w:hint="eastAsia"/>
        </w:rPr>
        <w:t>记住:不要去重写这个</w:t>
      </w:r>
      <w:r w:rsidRPr="000814CE">
        <w:rPr>
          <w:rFonts w:ascii="华文宋体" w:eastAsia="华文宋体" w:hAnsi="华文宋体" w:cs="宋体"/>
        </w:rPr>
        <w:t>finalize</w:t>
      </w:r>
      <w:r>
        <w:rPr>
          <w:rFonts w:ascii="华文宋体" w:eastAsia="华文宋体" w:hAnsi="华文宋体" w:cs="宋体" w:hint="eastAsia"/>
        </w:rPr>
        <w:t>()方法,并把实质的代码放进去.因为垃圾回收的执行时间,并不是确定的.</w:t>
      </w:r>
    </w:p>
    <w:p w14:paraId="24456290" w14:textId="1F66246B" w:rsidR="00DD3050" w:rsidRDefault="00DD3050" w:rsidP="00161751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System.gc()</w:t>
      </w:r>
    </w:p>
    <w:p w14:paraId="1BA8F270" w14:textId="77777777" w:rsidR="00EB1D06" w:rsidRPr="00C9787A" w:rsidRDefault="00EB1D06" w:rsidP="00C9787A">
      <w:pPr>
        <w:rPr>
          <w:rFonts w:ascii="华文宋体" w:eastAsia="华文宋体" w:hAnsi="华文宋体" w:cs="宋体"/>
        </w:rPr>
      </w:pPr>
    </w:p>
    <w:p w14:paraId="304B47D6" w14:textId="77777777" w:rsidR="00C9787A" w:rsidRDefault="00C9787A" w:rsidP="00C9787A"/>
    <w:p w14:paraId="0D30F27B" w14:textId="0A628185" w:rsidR="005C5C09" w:rsidRPr="001906D9" w:rsidRDefault="00C9787A" w:rsidP="00C9787A">
      <w:pPr>
        <w:pStyle w:val="Heading1"/>
      </w:pPr>
      <w:r w:rsidRPr="00C9787A">
        <w:rPr>
          <w:rFonts w:hint="eastAsia"/>
        </w:rPr>
        <w:t>内</w:t>
      </w:r>
      <w:r w:rsidRPr="00C9787A">
        <w:rPr>
          <w:rFonts w:ascii="宋体" w:eastAsia="宋体" w:hAnsi="宋体" w:cs="宋体" w:hint="eastAsia"/>
        </w:rPr>
        <w:t>类</w:t>
      </w:r>
      <w:r w:rsidR="00050079">
        <w:rPr>
          <w:rFonts w:ascii="宋体" w:eastAsia="宋体" w:hAnsi="宋体" w:cs="宋体" w:hint="eastAsia"/>
        </w:rPr>
        <w:t>(嵌套类)</w:t>
      </w:r>
    </w:p>
    <w:p w14:paraId="2784BBBE" w14:textId="1FBA82E9" w:rsidR="00403DC6" w:rsidRDefault="007B480D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普通内部类</w:t>
      </w:r>
      <w:r w:rsidR="000C606F">
        <w:rPr>
          <w:rFonts w:ascii="华文宋体" w:eastAsia="华文宋体" w:hAnsi="华文宋体" w:cs="宋体"/>
        </w:rPr>
        <w:t>:</w:t>
      </w:r>
      <w:r w:rsidR="000C606F">
        <w:rPr>
          <w:rFonts w:ascii="华文宋体" w:eastAsia="华文宋体" w:hAnsi="华文宋体" w:cs="宋体" w:hint="eastAsia"/>
        </w:rPr>
        <w:t>内部类可以访问外部类的成员变量</w:t>
      </w:r>
      <w:r w:rsidR="002A6BED">
        <w:rPr>
          <w:rFonts w:ascii="华文宋体" w:eastAsia="华文宋体" w:hAnsi="华文宋体" w:cs="宋体" w:hint="eastAsia"/>
        </w:rPr>
        <w:t>;实例化</w:t>
      </w:r>
      <w:r w:rsidR="006A236D">
        <w:rPr>
          <w:rFonts w:ascii="华文宋体" w:eastAsia="华文宋体" w:hAnsi="华文宋体" w:cs="宋体" w:hint="eastAsia"/>
        </w:rPr>
        <w:t>内部类;访问外部类的this</w:t>
      </w:r>
      <w:r w:rsidR="004F3DBC">
        <w:rPr>
          <w:rFonts w:ascii="华文宋体" w:eastAsia="华文宋体" w:hAnsi="华文宋体" w:cs="宋体" w:hint="eastAsia"/>
        </w:rPr>
        <w:t>指针</w:t>
      </w:r>
    </w:p>
    <w:p w14:paraId="22999043" w14:textId="2A731698" w:rsidR="00DE4167" w:rsidRPr="00625E1E" w:rsidRDefault="00DE4167" w:rsidP="00625E1E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方法内部类:</w:t>
      </w:r>
      <w:r w:rsidR="001855C4" w:rsidRPr="001855C4">
        <w:rPr>
          <w:rFonts w:ascii="华文宋体" w:eastAsia="华文宋体" w:hAnsi="华文宋体" w:cs="宋体"/>
        </w:rPr>
        <w:t xml:space="preserve"> </w:t>
      </w:r>
      <w:r w:rsidR="001855C4" w:rsidRPr="001855C4">
        <w:rPr>
          <w:rFonts w:ascii="华文宋体" w:eastAsia="华文宋体" w:hAnsi="华文宋体" w:cs="宋体" w:hint="eastAsia"/>
        </w:rPr>
        <w:t>方法</w:t>
      </w:r>
      <w:r w:rsidR="001855C4" w:rsidRPr="001855C4">
        <w:rPr>
          <w:rFonts w:ascii="华文宋体" w:eastAsia="华文宋体" w:hAnsi="华文宋体" w:cs="宋体"/>
        </w:rPr>
        <w:t>内部</w:t>
      </w:r>
      <w:r w:rsidR="001855C4" w:rsidRPr="001855C4">
        <w:rPr>
          <w:rFonts w:ascii="华文宋体" w:eastAsia="华文宋体" w:hAnsi="华文宋体" w:cs="宋体" w:hint="eastAsia"/>
        </w:rPr>
        <w:t>类</w:t>
      </w:r>
      <w:r w:rsidR="001855C4" w:rsidRPr="001855C4">
        <w:rPr>
          <w:rFonts w:ascii="华文宋体" w:eastAsia="华文宋体" w:hAnsi="华文宋体" w:cs="宋体"/>
        </w:rPr>
        <w:t>只能在定</w:t>
      </w:r>
      <w:r w:rsidR="001855C4" w:rsidRPr="001855C4">
        <w:rPr>
          <w:rFonts w:ascii="华文宋体" w:eastAsia="华文宋体" w:hAnsi="华文宋体" w:cs="宋体" w:hint="eastAsia"/>
        </w:rPr>
        <w:t>义该</w:t>
      </w:r>
      <w:r w:rsidR="001855C4" w:rsidRPr="001855C4">
        <w:rPr>
          <w:rFonts w:ascii="华文宋体" w:eastAsia="华文宋体" w:hAnsi="华文宋体" w:cs="宋体"/>
        </w:rPr>
        <w:t>法内</w:t>
      </w:r>
      <w:r w:rsidR="001855C4" w:rsidRPr="001855C4">
        <w:rPr>
          <w:rFonts w:ascii="华文宋体" w:eastAsia="华文宋体" w:hAnsi="华文宋体" w:cs="宋体" w:hint="eastAsia"/>
        </w:rPr>
        <w:t>实</w:t>
      </w:r>
      <w:r w:rsidR="001855C4" w:rsidRPr="001855C4">
        <w:rPr>
          <w:rFonts w:ascii="华文宋体" w:eastAsia="华文宋体" w:hAnsi="华文宋体" w:cs="宋体"/>
        </w:rPr>
        <w:t>例化。</w:t>
      </w:r>
      <w:r w:rsidR="001855C4">
        <w:rPr>
          <w:rFonts w:ascii="华文宋体" w:eastAsia="华文宋体" w:hAnsi="华文宋体" w:cs="宋体" w:hint="eastAsia"/>
        </w:rPr>
        <w:t>其它</w:t>
      </w:r>
      <w:r w:rsidR="00625E1E">
        <w:rPr>
          <w:rFonts w:ascii="华文宋体" w:eastAsia="华文宋体" w:hAnsi="华文宋体" w:cs="宋体" w:hint="eastAsia"/>
        </w:rPr>
        <w:t>地方</w:t>
      </w:r>
      <w:r w:rsidR="001855C4">
        <w:rPr>
          <w:rFonts w:ascii="华文宋体" w:eastAsia="华文宋体" w:hAnsi="华文宋体" w:cs="宋体" w:hint="eastAsia"/>
        </w:rPr>
        <w:t>都无法实例</w:t>
      </w:r>
      <w:r w:rsidR="00A204AA">
        <w:rPr>
          <w:rFonts w:ascii="华文宋体" w:eastAsia="华文宋体" w:hAnsi="华文宋体" w:cs="宋体" w:hint="eastAsia"/>
        </w:rPr>
        <w:t>化</w:t>
      </w:r>
    </w:p>
    <w:p w14:paraId="361D0039" w14:textId="7C91A11F" w:rsidR="00C9787A" w:rsidRDefault="00050079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匿名内部类</w:t>
      </w:r>
      <w:r w:rsidR="000C606F">
        <w:rPr>
          <w:rFonts w:ascii="华文宋体" w:eastAsia="华文宋体" w:hAnsi="华文宋体" w:cs="宋体" w:hint="eastAsia"/>
        </w:rPr>
        <w:t>:</w:t>
      </w:r>
      <w:r w:rsidR="006C5670">
        <w:rPr>
          <w:rFonts w:ascii="华文宋体" w:eastAsia="华文宋体" w:hAnsi="华文宋体" w:cs="宋体" w:hint="eastAsia"/>
        </w:rPr>
        <w:t>1,重载类方法的匿名内部类;2实现接口的匿名内部类;3</w:t>
      </w:r>
      <w:r w:rsidR="00376780">
        <w:rPr>
          <w:rFonts w:ascii="华文宋体" w:eastAsia="华文宋体" w:hAnsi="华文宋体" w:cs="宋体" w:hint="eastAsia"/>
        </w:rPr>
        <w:t>参数定义的内部类</w:t>
      </w:r>
    </w:p>
    <w:p w14:paraId="089F7D92" w14:textId="71EAEF1B" w:rsidR="00050079" w:rsidRDefault="00050079" w:rsidP="00C9787A">
      <w:pPr>
        <w:rPr>
          <w:rFonts w:ascii="华文宋体" w:eastAsia="华文宋体" w:hAnsi="华文宋体" w:cs="宋体"/>
        </w:rPr>
      </w:pPr>
      <w:r>
        <w:rPr>
          <w:rFonts w:ascii="华文宋体" w:eastAsia="华文宋体" w:hAnsi="华文宋体" w:cs="宋体" w:hint="eastAsia"/>
        </w:rPr>
        <w:t>静态内部类</w:t>
      </w:r>
      <w:r w:rsidR="00243EF1">
        <w:rPr>
          <w:rFonts w:ascii="华文宋体" w:eastAsia="华文宋体" w:hAnsi="华文宋体" w:cs="宋体" w:hint="eastAsia"/>
        </w:rPr>
        <w:t>:</w:t>
      </w:r>
      <w:r w:rsidR="0059668C">
        <w:rPr>
          <w:rFonts w:ascii="华文宋体" w:eastAsia="华文宋体" w:hAnsi="华文宋体" w:cs="宋体" w:hint="eastAsia"/>
        </w:rPr>
        <w:t>没有外部</w:t>
      </w:r>
      <w:r w:rsidR="00645C95">
        <w:rPr>
          <w:rFonts w:ascii="华文宋体" w:eastAsia="华文宋体" w:hAnsi="华文宋体" w:cs="宋体" w:hint="eastAsia"/>
        </w:rPr>
        <w:t>类实例,也可以访问静态内部类(相当于静态成员)</w:t>
      </w:r>
    </w:p>
    <w:p w14:paraId="0C1AAD52" w14:textId="77777777" w:rsidR="001D41BE" w:rsidRPr="00C9787A" w:rsidRDefault="001D41BE" w:rsidP="00C9787A">
      <w:pPr>
        <w:rPr>
          <w:rFonts w:ascii="华文宋体" w:eastAsia="华文宋体" w:hAnsi="华文宋体" w:cs="宋体"/>
        </w:rPr>
      </w:pPr>
    </w:p>
    <w:p w14:paraId="119E6B84" w14:textId="77777777" w:rsidR="00C9787A" w:rsidRDefault="00C9787A" w:rsidP="00C9787A">
      <w:pPr>
        <w:rPr>
          <w:rFonts w:ascii="宋体" w:eastAsia="宋体" w:hAnsi="宋体" w:cs="宋体"/>
        </w:rPr>
      </w:pPr>
    </w:p>
    <w:p w14:paraId="058F7482" w14:textId="77777777" w:rsidR="00C9787A" w:rsidRDefault="00C9787A" w:rsidP="00C9787A">
      <w:pPr>
        <w:pStyle w:val="Heading1"/>
      </w:pPr>
      <w:r w:rsidRPr="00C9787A">
        <w:rPr>
          <w:rFonts w:ascii="宋体" w:eastAsia="宋体" w:hAnsi="宋体" w:cs="宋体" w:hint="eastAsia"/>
        </w:rPr>
        <w:t>线</w:t>
      </w:r>
      <w:r w:rsidRPr="00C9787A">
        <w:rPr>
          <w:rFonts w:hint="eastAsia"/>
        </w:rPr>
        <w:t>程</w:t>
      </w:r>
    </w:p>
    <w:p w14:paraId="6B7552A0" w14:textId="77777777" w:rsidR="00C9787A" w:rsidRDefault="00C9787A" w:rsidP="00C9787A"/>
    <w:p w14:paraId="0EEFB532" w14:textId="7C2329B2" w:rsidR="00C9787A" w:rsidRDefault="00C9787A" w:rsidP="00C9787A">
      <w:pPr>
        <w:rPr>
          <w:rFonts w:ascii="华文宋体" w:eastAsia="华文宋体" w:hAnsi="华文宋体" w:hint="eastAsia"/>
        </w:rPr>
      </w:pPr>
      <w:r w:rsidRPr="00C9787A">
        <w:rPr>
          <w:rFonts w:ascii="华文宋体" w:eastAsia="华文宋体" w:hAnsi="华文宋体" w:cs="宋体" w:hint="eastAsia"/>
        </w:rPr>
        <w:t>线</w:t>
      </w:r>
      <w:r w:rsidRPr="00C9787A">
        <w:rPr>
          <w:rFonts w:ascii="华文宋体" w:eastAsia="华文宋体" w:hAnsi="华文宋体" w:hint="eastAsia"/>
        </w:rPr>
        <w:t>程</w:t>
      </w:r>
      <w:r w:rsidR="008669DD">
        <w:rPr>
          <w:rFonts w:ascii="华文宋体" w:eastAsia="华文宋体" w:hAnsi="华文宋体" w:hint="eastAsia"/>
        </w:rPr>
        <w:t>start</w:t>
      </w:r>
      <w:r w:rsidR="008669DD">
        <w:rPr>
          <w:rFonts w:ascii="华文宋体" w:eastAsia="华文宋体" w:hAnsi="华文宋体"/>
        </w:rPr>
        <w:t>()</w:t>
      </w:r>
      <w:r w:rsidR="008669DD">
        <w:rPr>
          <w:rFonts w:ascii="华文宋体" w:eastAsia="华文宋体" w:hAnsi="华文宋体" w:hint="eastAsia"/>
        </w:rPr>
        <w:t>,</w:t>
      </w:r>
      <w:r w:rsidR="008669DD">
        <w:rPr>
          <w:rFonts w:ascii="华文宋体" w:eastAsia="华文宋体" w:hAnsi="华文宋体"/>
        </w:rPr>
        <w:t>yield()</w:t>
      </w:r>
      <w:r w:rsidR="008669DD">
        <w:rPr>
          <w:rFonts w:ascii="华文宋体" w:eastAsia="华文宋体" w:hAnsi="华文宋体" w:hint="eastAsia"/>
        </w:rPr>
        <w:t>,sleep</w:t>
      </w:r>
      <w:r w:rsidR="008669DD">
        <w:rPr>
          <w:rFonts w:ascii="华文宋体" w:eastAsia="华文宋体" w:hAnsi="华文宋体"/>
        </w:rPr>
        <w:t>()</w:t>
      </w:r>
      <w:r w:rsidR="008669DD">
        <w:rPr>
          <w:rFonts w:ascii="华文宋体" w:eastAsia="华文宋体" w:hAnsi="华文宋体" w:hint="eastAsia"/>
        </w:rPr>
        <w:t>,run</w:t>
      </w:r>
      <w:r w:rsidR="008669DD">
        <w:rPr>
          <w:rFonts w:ascii="华文宋体" w:eastAsia="华文宋体" w:hAnsi="华文宋体"/>
        </w:rPr>
        <w:t>()</w:t>
      </w:r>
      <w:r w:rsidR="00E92F83">
        <w:rPr>
          <w:rFonts w:ascii="华文宋体" w:eastAsia="华文宋体" w:hAnsi="华文宋体" w:hint="eastAsia"/>
        </w:rPr>
        <w:t>,wait()</w:t>
      </w:r>
    </w:p>
    <w:p w14:paraId="4EDBB190" w14:textId="77777777" w:rsidR="00E72A24" w:rsidRDefault="00E72A24" w:rsidP="00C9787A">
      <w:pPr>
        <w:rPr>
          <w:rFonts w:ascii="华文宋体" w:eastAsia="华文宋体" w:hAnsi="华文宋体"/>
        </w:rPr>
      </w:pPr>
    </w:p>
    <w:p w14:paraId="5D37BF7F" w14:textId="77777777" w:rsidR="00E72A24" w:rsidRDefault="00E72A24" w:rsidP="00C9787A">
      <w:pPr>
        <w:rPr>
          <w:rFonts w:ascii="华文宋体" w:eastAsia="华文宋体" w:hAnsi="华文宋体"/>
        </w:rPr>
      </w:pPr>
    </w:p>
    <w:p w14:paraId="3EBA5157" w14:textId="77777777" w:rsidR="00E72A24" w:rsidRDefault="00E72A24" w:rsidP="00C9787A">
      <w:pPr>
        <w:rPr>
          <w:rFonts w:ascii="华文宋体" w:eastAsia="华文宋体" w:hAnsi="华文宋体"/>
        </w:rPr>
      </w:pPr>
    </w:p>
    <w:p w14:paraId="0CCF4728" w14:textId="77777777" w:rsidR="00E72A24" w:rsidRDefault="00E72A24" w:rsidP="00C9787A">
      <w:pPr>
        <w:rPr>
          <w:rFonts w:ascii="华文宋体" w:eastAsia="华文宋体" w:hAnsi="华文宋体"/>
        </w:rPr>
      </w:pPr>
    </w:p>
    <w:p w14:paraId="48A4BB65" w14:textId="45874FB2" w:rsidR="00CC1981" w:rsidRDefault="00CC1981" w:rsidP="00CC1981">
      <w:pPr>
        <w:rPr>
          <w:rFonts w:ascii="华文宋体" w:eastAsia="华文宋体" w:hAnsi="华文宋体"/>
        </w:rPr>
      </w:pPr>
      <w:r w:rsidRPr="00CC1981">
        <w:rPr>
          <w:rFonts w:ascii="华文宋体" w:eastAsia="华文宋体" w:hAnsi="华文宋体"/>
        </w:rPr>
        <w:t>publ</w:t>
      </w:r>
      <w:r>
        <w:rPr>
          <w:rFonts w:ascii="华文宋体" w:eastAsia="华文宋体" w:hAnsi="华文宋体"/>
        </w:rPr>
        <w:t>i</w:t>
      </w:r>
      <w:r w:rsidRPr="00CC1981">
        <w:rPr>
          <w:rFonts w:ascii="华文宋体" w:eastAsia="华文宋体" w:hAnsi="华文宋体"/>
        </w:rPr>
        <w:t>c class TestThreads </w:t>
      </w:r>
      <w:r>
        <w:rPr>
          <w:rFonts w:ascii="华文宋体" w:eastAsia="华文宋体" w:hAnsi="华文宋体"/>
        </w:rPr>
        <w:t>{</w:t>
      </w:r>
    </w:p>
    <w:p w14:paraId="7FEC9552" w14:textId="730929C4" w:rsidR="00CC1981" w:rsidRPr="00CC1981" w:rsidRDefault="00CC1981" w:rsidP="00CC1981">
      <w:pPr>
        <w:ind w:firstLine="720"/>
        <w:rPr>
          <w:rFonts w:ascii="华文宋体" w:eastAsia="华文宋体" w:hAnsi="华文宋体"/>
        </w:rPr>
      </w:pPr>
      <w:r w:rsidRPr="00CC1981">
        <w:rPr>
          <w:rFonts w:ascii="华文宋体" w:eastAsia="华文宋体" w:hAnsi="华文宋体"/>
        </w:rPr>
        <w:t>public static void main (String [] args)</w:t>
      </w:r>
      <w:r>
        <w:rPr>
          <w:rFonts w:ascii="华文宋体" w:eastAsia="华文宋体" w:hAnsi="华文宋体"/>
        </w:rPr>
        <w:t>{</w:t>
      </w:r>
    </w:p>
    <w:p w14:paraId="172454EF" w14:textId="26823752" w:rsidR="00286AC3" w:rsidRDefault="00CC1981" w:rsidP="00D208A9">
      <w:pPr>
        <w:ind w:left="720" w:firstLine="720"/>
        <w:rPr>
          <w:rFonts w:ascii="华文宋体" w:eastAsia="华文宋体" w:hAnsi="华文宋体"/>
        </w:rPr>
      </w:pPr>
      <w:r w:rsidRPr="00CC1981">
        <w:rPr>
          <w:rFonts w:ascii="华文宋体" w:eastAsia="华文宋体" w:hAnsi="华文宋体"/>
        </w:rPr>
        <w:t xml:space="preserve">Thread t = new </w:t>
      </w:r>
      <w:r w:rsidR="000A2BD8">
        <w:rPr>
          <w:rFonts w:ascii="华文宋体" w:eastAsia="华文宋体" w:hAnsi="华文宋体"/>
        </w:rPr>
        <w:t>Thread(new Run</w:t>
      </w:r>
      <w:r w:rsidR="00286AC3">
        <w:rPr>
          <w:rFonts w:ascii="华文宋体" w:eastAsia="华文宋体" w:hAnsi="华文宋体"/>
        </w:rPr>
        <w:t>n</w:t>
      </w:r>
      <w:r w:rsidR="000A2BD8">
        <w:rPr>
          <w:rFonts w:ascii="华文宋体" w:eastAsia="华文宋体" w:hAnsi="华文宋体"/>
        </w:rPr>
        <w:t>able(){</w:t>
      </w:r>
    </w:p>
    <w:p w14:paraId="447AE1A1" w14:textId="77777777" w:rsidR="002D48FE" w:rsidRDefault="00286AC3" w:rsidP="00D208A9">
      <w:pPr>
        <w:ind w:left="720" w:firstLine="7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 w:rsidR="002D48FE">
        <w:rPr>
          <w:rFonts w:ascii="华文宋体" w:eastAsia="华文宋体" w:hAnsi="华文宋体"/>
        </w:rPr>
        <w:t>public void run(){</w:t>
      </w:r>
    </w:p>
    <w:p w14:paraId="52190DB8" w14:textId="02E45C21" w:rsidR="002D48FE" w:rsidRDefault="002D48FE" w:rsidP="002D48FE">
      <w:pPr>
        <w:ind w:left="1440" w:firstLine="7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  <w:t>System.out.println(“</w:t>
      </w:r>
      <w:r w:rsidR="00153B81">
        <w:rPr>
          <w:rFonts w:ascii="华文宋体" w:eastAsia="华文宋体" w:hAnsi="华文宋体"/>
        </w:rPr>
        <w:t>Thread running</w:t>
      </w:r>
      <w:r>
        <w:rPr>
          <w:rFonts w:ascii="华文宋体" w:eastAsia="华文宋体" w:hAnsi="华文宋体"/>
        </w:rPr>
        <w:t>”);</w:t>
      </w:r>
    </w:p>
    <w:p w14:paraId="5CF6544F" w14:textId="392EC3C4" w:rsidR="00286AC3" w:rsidRDefault="002D48FE" w:rsidP="002D48FE">
      <w:pPr>
        <w:ind w:left="1440" w:firstLine="7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}</w:t>
      </w:r>
    </w:p>
    <w:p w14:paraId="0650BE26" w14:textId="67DB23B9" w:rsidR="0011404A" w:rsidRDefault="000A2BD8" w:rsidP="00D208A9">
      <w:pPr>
        <w:ind w:left="720" w:firstLine="7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}</w:t>
      </w:r>
      <w:r w:rsidR="00CC1981" w:rsidRPr="00CC1981">
        <w:rPr>
          <w:rFonts w:ascii="华文宋体" w:eastAsia="华文宋体" w:hAnsi="华文宋体"/>
        </w:rPr>
        <w:t xml:space="preserve">); </w:t>
      </w:r>
    </w:p>
    <w:p w14:paraId="32296260" w14:textId="629B7039" w:rsidR="00CC1981" w:rsidRDefault="00CC1981" w:rsidP="00D208A9">
      <w:pPr>
        <w:ind w:left="720" w:firstLine="720"/>
        <w:rPr>
          <w:rFonts w:ascii="华文宋体" w:eastAsia="华文宋体" w:hAnsi="华文宋体"/>
        </w:rPr>
      </w:pPr>
      <w:r w:rsidRPr="00CC1981">
        <w:rPr>
          <w:rFonts w:ascii="华文宋体" w:eastAsia="华文宋体" w:hAnsi="华文宋体"/>
        </w:rPr>
        <w:t>t.start();</w:t>
      </w:r>
    </w:p>
    <w:p w14:paraId="15F1CAD2" w14:textId="7FAD7A8A" w:rsidR="000159AD" w:rsidRDefault="000159AD" w:rsidP="00CC1981">
      <w:pPr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  <w:t>}</w:t>
      </w:r>
    </w:p>
    <w:p w14:paraId="77FEA92F" w14:textId="3D42F3BF" w:rsidR="000159AD" w:rsidRDefault="000159AD" w:rsidP="00CC1981">
      <w:pPr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}</w:t>
      </w:r>
    </w:p>
    <w:p w14:paraId="258CC7C6" w14:textId="6910FA43" w:rsidR="004A289F" w:rsidRDefault="002C0CDB" w:rsidP="00CC1981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1,</w:t>
      </w:r>
      <w:r w:rsidR="004A289F">
        <w:rPr>
          <w:rFonts w:ascii="华文宋体" w:eastAsia="华文宋体" w:hAnsi="华文宋体" w:hint="eastAsia"/>
        </w:rPr>
        <w:t>线程运行顺序没有保证</w:t>
      </w:r>
    </w:p>
    <w:p w14:paraId="4B5DBB46" w14:textId="7FE3EA7C" w:rsidR="002C0CDB" w:rsidRDefault="002C0CDB" w:rsidP="00CC1981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2,</w:t>
      </w:r>
      <w:r w:rsidR="009B3154">
        <w:rPr>
          <w:rFonts w:ascii="华文宋体" w:eastAsia="华文宋体" w:hAnsi="华文宋体" w:hint="eastAsia"/>
        </w:rPr>
        <w:t>线程状态</w:t>
      </w:r>
      <w:r w:rsidR="00F327FE">
        <w:rPr>
          <w:rFonts w:ascii="华文宋体" w:eastAsia="华文宋体" w:hAnsi="华文宋体" w:hint="eastAsia"/>
        </w:rPr>
        <w:t>:新Thread-&gt;可运行(调用start)-&gt;运行-&gt;结束</w:t>
      </w:r>
    </w:p>
    <w:p w14:paraId="7758127D" w14:textId="02784794" w:rsidR="00550AE7" w:rsidRDefault="00821530" w:rsidP="00CC1981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----</w:t>
      </w:r>
      <w:r w:rsidR="00550AE7">
        <w:rPr>
          <w:rFonts w:ascii="华文宋体" w:eastAsia="华文宋体" w:hAnsi="华文宋体" w:hint="eastAsia"/>
        </w:rPr>
        <w:t>等待/堵塞/睡眠</w:t>
      </w:r>
    </w:p>
    <w:p w14:paraId="63CF92DE" w14:textId="719A4C5C" w:rsidR="00040A89" w:rsidRDefault="00BF4D77" w:rsidP="00CC1981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3,</w:t>
      </w:r>
      <w:r w:rsidR="006E0DF1">
        <w:rPr>
          <w:rFonts w:ascii="华文宋体" w:eastAsia="华文宋体" w:hAnsi="华文宋体" w:hint="eastAsia"/>
        </w:rPr>
        <w:t>线程</w:t>
      </w:r>
      <w:r w:rsidR="00940577">
        <w:rPr>
          <w:rFonts w:ascii="华文宋体" w:eastAsia="华文宋体" w:hAnsi="华文宋体" w:hint="eastAsia"/>
        </w:rPr>
        <w:t>同步</w:t>
      </w:r>
    </w:p>
    <w:p w14:paraId="63177C67" w14:textId="62D23ADE" w:rsidR="00843AD9" w:rsidRPr="00843AD9" w:rsidRDefault="00843AD9" w:rsidP="00843AD9">
      <w:pPr>
        <w:rPr>
          <w:rFonts w:ascii="华文宋体" w:eastAsia="华文宋体" w:hAnsi="华文宋体"/>
        </w:rPr>
      </w:pPr>
      <w:r w:rsidRPr="00843AD9">
        <w:rPr>
          <w:rFonts w:ascii="华文宋体" w:eastAsia="华文宋体" w:hAnsi="华文宋体"/>
        </w:rPr>
        <w:t>只能同步</w:t>
      </w:r>
      <w:r w:rsidRPr="00843AD9">
        <w:rPr>
          <w:rFonts w:ascii="华文宋体" w:eastAsia="华文宋体" w:hAnsi="华文宋体" w:hint="eastAsia"/>
        </w:rPr>
        <w:t>方法</w:t>
      </w:r>
      <w:r w:rsidRPr="00843AD9">
        <w:rPr>
          <w:rFonts w:ascii="华文宋体" w:eastAsia="华文宋体" w:hAnsi="华文宋体"/>
        </w:rPr>
        <w:t>,而不能同步</w:t>
      </w:r>
      <w:r w:rsidRPr="00843AD9">
        <w:rPr>
          <w:rFonts w:ascii="华文宋体" w:eastAsia="华文宋体" w:hAnsi="华文宋体" w:hint="eastAsia"/>
        </w:rPr>
        <w:t>变</w:t>
      </w:r>
      <w:r w:rsidRPr="00843AD9">
        <w:rPr>
          <w:rFonts w:ascii="华文宋体" w:eastAsia="华文宋体" w:hAnsi="华文宋体"/>
        </w:rPr>
        <w:t xml:space="preserve">量: </w:t>
      </w:r>
    </w:p>
    <w:p w14:paraId="170C7974" w14:textId="333F3B2B" w:rsidR="00843AD9" w:rsidRPr="00843AD9" w:rsidRDefault="00843AD9" w:rsidP="00843AD9">
      <w:pPr>
        <w:rPr>
          <w:rFonts w:ascii="华文宋体" w:eastAsia="华文宋体" w:hAnsi="华文宋体"/>
        </w:rPr>
      </w:pPr>
      <w:r w:rsidRPr="00843AD9">
        <w:rPr>
          <w:rFonts w:ascii="华文宋体" w:eastAsia="华文宋体" w:hAnsi="华文宋体"/>
        </w:rPr>
        <w:t>每个</w:t>
      </w:r>
      <w:r w:rsidRPr="00843AD9">
        <w:rPr>
          <w:rFonts w:ascii="华文宋体" w:eastAsia="华文宋体" w:hAnsi="华文宋体" w:hint="eastAsia"/>
        </w:rPr>
        <w:t>对</w:t>
      </w:r>
      <w:r w:rsidR="00875A59">
        <w:rPr>
          <w:rFonts w:ascii="华文宋体" w:eastAsia="华文宋体" w:hAnsi="华文宋体"/>
        </w:rPr>
        <w:t>象只有</w:t>
      </w:r>
      <w:r w:rsidR="00875A59">
        <w:rPr>
          <w:rFonts w:ascii="华文宋体" w:eastAsia="华文宋体" w:hAnsi="华文宋体" w:hint="eastAsia"/>
        </w:rPr>
        <w:t>一个锁</w:t>
      </w:r>
      <w:r w:rsidRPr="00843AD9">
        <w:rPr>
          <w:rFonts w:ascii="华文宋体" w:eastAsia="华文宋体" w:hAnsi="华文宋体"/>
        </w:rPr>
        <w:t xml:space="preserve">: </w:t>
      </w:r>
    </w:p>
    <w:p w14:paraId="549C0F30" w14:textId="31332F82" w:rsidR="00843AD9" w:rsidRPr="00843AD9" w:rsidRDefault="00A7196E" w:rsidP="00843AD9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不必同步一个类中的所有方法</w:t>
      </w:r>
      <w:r w:rsidR="005E761C">
        <w:rPr>
          <w:rFonts w:ascii="华文宋体" w:eastAsia="华文宋体" w:hAnsi="华文宋体"/>
        </w:rPr>
        <w:t>,</w:t>
      </w:r>
      <w:r w:rsidR="00843AD9" w:rsidRPr="00843AD9">
        <w:rPr>
          <w:rFonts w:ascii="华文宋体" w:eastAsia="华文宋体" w:hAnsi="华文宋体" w:hint="eastAsia"/>
        </w:rPr>
        <w:t>类</w:t>
      </w:r>
      <w:r w:rsidR="00843AD9" w:rsidRPr="00843AD9">
        <w:rPr>
          <w:rFonts w:ascii="华文宋体" w:eastAsia="华文宋体" w:hAnsi="华文宋体"/>
        </w:rPr>
        <w:t xml:space="preserve">可以有同步和非同步方法: </w:t>
      </w:r>
    </w:p>
    <w:p w14:paraId="4AE3EB68" w14:textId="77777777" w:rsidR="00C12B67" w:rsidRDefault="00843AD9" w:rsidP="00843AD9">
      <w:pPr>
        <w:rPr>
          <w:rFonts w:ascii="华文宋体" w:eastAsia="华文宋体" w:hAnsi="华文宋体"/>
        </w:rPr>
      </w:pPr>
      <w:r w:rsidRPr="00843AD9">
        <w:rPr>
          <w:rFonts w:ascii="华文宋体" w:eastAsia="华文宋体" w:hAnsi="华文宋体"/>
        </w:rPr>
        <w:t>如果同步一个</w:t>
      </w:r>
      <w:r w:rsidRPr="00843AD9">
        <w:rPr>
          <w:rFonts w:ascii="华文宋体" w:eastAsia="华文宋体" w:hAnsi="华文宋体" w:hint="eastAsia"/>
        </w:rPr>
        <w:t>类</w:t>
      </w:r>
      <w:r w:rsidRPr="00843AD9">
        <w:rPr>
          <w:rFonts w:ascii="华文宋体" w:eastAsia="华文宋体" w:hAnsi="华文宋体"/>
        </w:rPr>
        <w:t>中的两个</w:t>
      </w:r>
      <w:r w:rsidR="00C2302C">
        <w:rPr>
          <w:rFonts w:ascii="华文宋体" w:eastAsia="华文宋体" w:hAnsi="华文宋体" w:hint="eastAsia"/>
        </w:rPr>
        <w:t>同步</w:t>
      </w:r>
      <w:r w:rsidRPr="00843AD9">
        <w:rPr>
          <w:rFonts w:ascii="华文宋体" w:eastAsia="华文宋体" w:hAnsi="华文宋体"/>
        </w:rPr>
        <w:t>方法,</w:t>
      </w:r>
      <w:r w:rsidRPr="00843AD9">
        <w:rPr>
          <w:rFonts w:ascii="华文宋体" w:eastAsia="华文宋体" w:hAnsi="华文宋体" w:hint="eastAsia"/>
        </w:rPr>
        <w:t>则</w:t>
      </w:r>
      <w:r w:rsidRPr="00843AD9">
        <w:rPr>
          <w:rFonts w:ascii="华文宋体" w:eastAsia="华文宋体" w:hAnsi="华文宋体"/>
        </w:rPr>
        <w:t>只有</w:t>
      </w:r>
      <w:r w:rsidR="002424C0">
        <w:rPr>
          <w:rFonts w:ascii="华文宋体" w:eastAsia="华文宋体" w:hAnsi="华文宋体"/>
        </w:rPr>
        <w:t>&lt;</w:t>
      </w:r>
      <w:r w:rsidRPr="00843AD9">
        <w:rPr>
          <w:rFonts w:ascii="华文宋体" w:eastAsia="华文宋体" w:hAnsi="华文宋体"/>
        </w:rPr>
        <w:t>一个</w:t>
      </w:r>
      <w:r w:rsidRPr="00843AD9">
        <w:rPr>
          <w:rFonts w:ascii="华文宋体" w:eastAsia="华文宋体" w:hAnsi="华文宋体" w:hint="eastAsia"/>
        </w:rPr>
        <w:t>线</w:t>
      </w:r>
      <w:r w:rsidRPr="00843AD9">
        <w:rPr>
          <w:rFonts w:ascii="华文宋体" w:eastAsia="华文宋体" w:hAnsi="华文宋体"/>
        </w:rPr>
        <w:t>程</w:t>
      </w:r>
      <w:r w:rsidR="00C2302C">
        <w:rPr>
          <w:rFonts w:ascii="华文宋体" w:eastAsia="华文宋体" w:hAnsi="华文宋体"/>
        </w:rPr>
        <w:t>&gt;</w:t>
      </w:r>
      <w:r w:rsidRPr="00843AD9">
        <w:rPr>
          <w:rFonts w:ascii="华文宋体" w:eastAsia="华文宋体" w:hAnsi="华文宋体"/>
        </w:rPr>
        <w:t>能</w:t>
      </w:r>
      <w:r w:rsidRPr="00843AD9">
        <w:rPr>
          <w:rFonts w:ascii="华文宋体" w:eastAsia="华文宋体" w:hAnsi="华文宋体" w:hint="eastAsia"/>
        </w:rPr>
        <w:t>够访问这</w:t>
      </w:r>
      <w:r w:rsidR="00C2302C">
        <w:rPr>
          <w:rFonts w:ascii="华文宋体" w:eastAsia="华文宋体" w:hAnsi="华文宋体"/>
        </w:rPr>
        <w:t>两个</w:t>
      </w:r>
      <w:r w:rsidR="00C2302C">
        <w:rPr>
          <w:rFonts w:ascii="华文宋体" w:eastAsia="华文宋体" w:hAnsi="华文宋体" w:hint="eastAsia"/>
        </w:rPr>
        <w:t>同步方法</w:t>
      </w:r>
      <w:r w:rsidRPr="00843AD9">
        <w:rPr>
          <w:rFonts w:ascii="华文宋体" w:eastAsia="华文宋体" w:hAnsi="华文宋体"/>
        </w:rPr>
        <w:t>。</w:t>
      </w:r>
    </w:p>
    <w:p w14:paraId="37240B35" w14:textId="77777777" w:rsidR="00C12B67" w:rsidRDefault="00C12B67" w:rsidP="00843AD9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可以同步代码块</w:t>
      </w:r>
    </w:p>
    <w:p w14:paraId="098F290A" w14:textId="77777777" w:rsidR="00A7148D" w:rsidRDefault="00C12B67" w:rsidP="00843AD9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线程进入睡眠,将带锁睡眠</w:t>
      </w:r>
    </w:p>
    <w:p w14:paraId="01FF792F" w14:textId="3B47736D" w:rsidR="00843AD9" w:rsidRPr="00843AD9" w:rsidRDefault="00A7148D" w:rsidP="00843AD9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静态方法也可以同步</w:t>
      </w:r>
      <w:r w:rsidR="00843AD9" w:rsidRPr="00843AD9">
        <w:rPr>
          <w:rFonts w:ascii="华文宋体" w:eastAsia="华文宋体" w:hAnsi="华文宋体"/>
        </w:rPr>
        <w:t xml:space="preserve"> </w:t>
      </w:r>
    </w:p>
    <w:p w14:paraId="5790B36B" w14:textId="77777777" w:rsidR="00843AD9" w:rsidRDefault="00843AD9" w:rsidP="00CC1981">
      <w:pPr>
        <w:rPr>
          <w:rFonts w:ascii="华文宋体" w:eastAsia="华文宋体" w:hAnsi="华文宋体"/>
        </w:rPr>
      </w:pPr>
    </w:p>
    <w:p w14:paraId="0E3E8296" w14:textId="768A6B85" w:rsidR="00957C0F" w:rsidRPr="00CC1981" w:rsidRDefault="00957C0F" w:rsidP="00CC1981">
      <w:pPr>
        <w:rPr>
          <w:rFonts w:ascii="华文宋体" w:eastAsia="华文宋体" w:hAnsi="华文宋体"/>
        </w:rPr>
      </w:pPr>
      <w:r>
        <w:rPr>
          <w:rFonts w:ascii="Helvetica" w:hAnsi="Helvetica" w:cs="Helvetica"/>
          <w:noProof/>
          <w:lang w:eastAsia="en-US"/>
        </w:rPr>
        <w:drawing>
          <wp:inline distT="0" distB="0" distL="0" distR="0" wp14:anchorId="04A3D087" wp14:editId="10A3CA09">
            <wp:extent cx="4443730" cy="1837055"/>
            <wp:effectExtent l="0" t="0" r="12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DDB5" w14:textId="77777777" w:rsidR="00CC1981" w:rsidRPr="00C9787A" w:rsidRDefault="00CC1981" w:rsidP="00C9787A">
      <w:pPr>
        <w:rPr>
          <w:rFonts w:ascii="华文宋体" w:eastAsia="华文宋体" w:hAnsi="华文宋体"/>
        </w:rPr>
      </w:pPr>
    </w:p>
    <w:p w14:paraId="1D06F664" w14:textId="77777777" w:rsidR="00C9787A" w:rsidRDefault="00C9787A" w:rsidP="00C9787A"/>
    <w:p w14:paraId="2F2708C9" w14:textId="77777777" w:rsidR="00C9787A" w:rsidRDefault="00C9787A" w:rsidP="00C9787A">
      <w:pPr>
        <w:pStyle w:val="Heading1"/>
        <w:rPr>
          <w:rFonts w:ascii="宋体" w:eastAsia="宋体" w:hAnsi="宋体" w:cs="宋体"/>
        </w:rPr>
      </w:pPr>
      <w:r w:rsidRPr="00C9787A">
        <w:rPr>
          <w:rFonts w:hint="eastAsia"/>
        </w:rPr>
        <w:t>开</w:t>
      </w:r>
      <w:r w:rsidRPr="00C9787A">
        <w:rPr>
          <w:rFonts w:ascii="宋体" w:eastAsia="宋体" w:hAnsi="宋体" w:cs="宋体" w:hint="eastAsia"/>
        </w:rPr>
        <w:t>发</w:t>
      </w:r>
      <w:r w:rsidRPr="00C9787A">
        <w:rPr>
          <w:rFonts w:hint="eastAsia"/>
        </w:rPr>
        <w:t xml:space="preserve">  &amp; </w:t>
      </w:r>
      <w:r w:rsidRPr="00C9787A">
        <w:rPr>
          <w:rFonts w:ascii="宋体" w:eastAsia="宋体" w:hAnsi="宋体" w:cs="宋体" w:hint="eastAsia"/>
        </w:rPr>
        <w:t>调试</w:t>
      </w:r>
    </w:p>
    <w:p w14:paraId="0788D22D" w14:textId="77777777" w:rsidR="00C9787A" w:rsidRDefault="00C9787A" w:rsidP="00C9787A">
      <w:pPr>
        <w:rPr>
          <w:rFonts w:ascii="宋体" w:eastAsia="宋体" w:hAnsi="宋体" w:cs="宋体"/>
        </w:rPr>
      </w:pPr>
    </w:p>
    <w:p w14:paraId="26F3C2F2" w14:textId="77777777" w:rsidR="00C9787A" w:rsidRPr="00C9787A" w:rsidRDefault="00C9787A" w:rsidP="00C9787A">
      <w:pPr>
        <w:rPr>
          <w:rFonts w:ascii="华文宋体" w:eastAsia="华文宋体" w:hAnsi="华文宋体"/>
        </w:rPr>
      </w:pPr>
      <w:r w:rsidRPr="00C9787A">
        <w:rPr>
          <w:rFonts w:ascii="华文宋体" w:eastAsia="华文宋体" w:hAnsi="华文宋体" w:hint="eastAsia"/>
        </w:rPr>
        <w:t>开</w:t>
      </w:r>
      <w:r w:rsidRPr="00C9787A">
        <w:rPr>
          <w:rFonts w:ascii="华文宋体" w:eastAsia="华文宋体" w:hAnsi="华文宋体" w:cs="宋体" w:hint="eastAsia"/>
        </w:rPr>
        <w:t>发</w:t>
      </w:r>
      <w:r w:rsidRPr="00C9787A">
        <w:rPr>
          <w:rFonts w:ascii="华文宋体" w:eastAsia="华文宋体" w:hAnsi="华文宋体" w:hint="eastAsia"/>
        </w:rPr>
        <w:t xml:space="preserve">  &amp; </w:t>
      </w:r>
      <w:r w:rsidRPr="00C9787A">
        <w:rPr>
          <w:rFonts w:ascii="华文宋体" w:eastAsia="华文宋体" w:hAnsi="华文宋体" w:cs="宋体" w:hint="eastAsia"/>
        </w:rPr>
        <w:t>调试</w:t>
      </w:r>
    </w:p>
    <w:p w14:paraId="708A7309" w14:textId="77777777" w:rsidR="00C9787A" w:rsidRPr="00C9787A" w:rsidRDefault="00C9787A" w:rsidP="00C9787A"/>
    <w:p w14:paraId="0A6C1829" w14:textId="77777777" w:rsidR="0059438D" w:rsidRDefault="0059438D" w:rsidP="00DE4EDE">
      <w:pPr>
        <w:rPr>
          <w:rFonts w:ascii="华文宋体" w:eastAsia="华文宋体" w:hAnsi="华文宋体"/>
        </w:rPr>
      </w:pPr>
    </w:p>
    <w:p w14:paraId="6FE781FB" w14:textId="77777777" w:rsidR="00DE4EDE" w:rsidRDefault="00DE4EDE" w:rsidP="00DE4EDE">
      <w:pPr>
        <w:rPr>
          <w:rFonts w:ascii="华文宋体" w:eastAsia="华文宋体" w:hAnsi="华文宋体"/>
        </w:rPr>
      </w:pPr>
    </w:p>
    <w:p w14:paraId="1F727704" w14:textId="77777777" w:rsidR="00DE4EDE" w:rsidRPr="00DE4EDE" w:rsidRDefault="00DE4EDE" w:rsidP="00DE4EDE">
      <w:pPr>
        <w:rPr>
          <w:rFonts w:ascii="华文宋体" w:eastAsia="华文宋体" w:hAnsi="华文宋体"/>
        </w:rPr>
      </w:pPr>
    </w:p>
    <w:sectPr w:rsidR="00DE4EDE" w:rsidRPr="00DE4EDE" w:rsidSect="00E34F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1A649" w14:textId="77777777" w:rsidR="00C102C8" w:rsidRDefault="00C102C8" w:rsidP="00C102C8">
      <w:r>
        <w:separator/>
      </w:r>
    </w:p>
  </w:endnote>
  <w:endnote w:type="continuationSeparator" w:id="0">
    <w:p w14:paraId="722CCF52" w14:textId="77777777" w:rsidR="00C102C8" w:rsidRDefault="00C102C8" w:rsidP="00C10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287" w:usb1="080F0000" w:usb2="00000010" w:usb3="00000000" w:csb0="0004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µe'A8‹ˇø&lt;˘µ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»úu'68Ôˇø&lt;˘µ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èe'68Ôˇø&lt;˘µ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e'68Ôˇø&lt;˘µ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;óhÔˇø&lt;˘µ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xhÔˇø&lt;˘µ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8CF3D" w14:textId="77777777" w:rsidR="00C102C8" w:rsidRDefault="00C102C8" w:rsidP="00144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D56C4E" w14:textId="77777777" w:rsidR="00C102C8" w:rsidRDefault="00C102C8" w:rsidP="00C102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52B03" w14:textId="77777777" w:rsidR="00C102C8" w:rsidRDefault="00C102C8" w:rsidP="00144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55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8CCD9D" w14:textId="64889AE4" w:rsidR="00932D29" w:rsidRDefault="00932D29" w:rsidP="00C102C8">
    <w:pPr>
      <w:pStyle w:val="Footer"/>
      <w:ind w:right="360"/>
    </w:pPr>
    <w:r>
      <w:t>Java</w:t>
    </w:r>
    <w:r>
      <w:rPr>
        <w:rFonts w:ascii="宋体" w:eastAsia="宋体" w:hAnsi="宋体" w:cs="宋体" w:hint="eastAsia"/>
      </w:rPr>
      <w:t>应</w:t>
    </w:r>
    <w:r>
      <w:rPr>
        <w:rFonts w:hint="eastAsia"/>
      </w:rPr>
      <w:t>用程序开</w:t>
    </w:r>
    <w:r>
      <w:rPr>
        <w:rFonts w:ascii="宋体" w:eastAsia="宋体" w:hAnsi="宋体" w:cs="宋体" w:hint="eastAsia"/>
      </w:rPr>
      <w:t>发</w:t>
    </w:r>
    <w:r>
      <w:rPr>
        <w:rFonts w:hint="eastAsia"/>
      </w:rPr>
      <w:t>入</w:t>
    </w:r>
    <w:r>
      <w:rPr>
        <w:rFonts w:ascii="宋体" w:eastAsia="宋体" w:hAnsi="宋体" w:cs="宋体" w:hint="eastAsia"/>
      </w:rPr>
      <w:t>门</w:t>
    </w:r>
    <w:r>
      <w:t xml:space="preserve"> by mead</w:t>
    </w:r>
    <w:r w:rsidR="004F5530">
      <w:t>, laiqinyi@gmail.com</w:t>
    </w:r>
    <w:bookmarkStart w:id="364" w:name="_GoBack"/>
    <w:bookmarkEnd w:id="364"/>
  </w:p>
  <w:p w14:paraId="56826BFA" w14:textId="11B8A5F4" w:rsidR="00C102C8" w:rsidRDefault="00B12525" w:rsidP="00C102C8">
    <w:pPr>
      <w:pStyle w:val="Footer"/>
      <w:ind w:right="360"/>
    </w:pPr>
    <w:r>
      <w:t xml:space="preserve"> </w:t>
    </w:r>
    <w:hyperlink r:id="rId1" w:history="1">
      <w:r w:rsidR="00342E63" w:rsidRPr="001444F8">
        <w:rPr>
          <w:rStyle w:val="Hyperlink"/>
        </w:rPr>
        <w:t>https://github.com/meadlai/HS-Java-Develop-GetStart</w:t>
      </w:r>
    </w:hyperlink>
  </w:p>
  <w:p w14:paraId="3C3016D7" w14:textId="77777777" w:rsidR="00342E63" w:rsidRDefault="00342E63" w:rsidP="00C102C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4A59C" w14:textId="77777777" w:rsidR="0004337C" w:rsidRDefault="000433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A7A2D" w14:textId="77777777" w:rsidR="00C102C8" w:rsidRDefault="00C102C8" w:rsidP="00C102C8">
      <w:r>
        <w:separator/>
      </w:r>
    </w:p>
  </w:footnote>
  <w:footnote w:type="continuationSeparator" w:id="0">
    <w:p w14:paraId="444A3F12" w14:textId="77777777" w:rsidR="00C102C8" w:rsidRDefault="00C102C8" w:rsidP="00C102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93E18" w14:textId="77777777" w:rsidR="0004337C" w:rsidRDefault="0004337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81684" w14:textId="77777777" w:rsidR="0004337C" w:rsidRDefault="0004337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E1E7A" w14:textId="77777777" w:rsidR="0004337C" w:rsidRDefault="000433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A7C7DEC"/>
    <w:multiLevelType w:val="hybridMultilevel"/>
    <w:tmpl w:val="4914F91E"/>
    <w:lvl w:ilvl="0" w:tplc="7C6CD628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DE"/>
    <w:rsid w:val="000029C0"/>
    <w:rsid w:val="00004380"/>
    <w:rsid w:val="00006B4C"/>
    <w:rsid w:val="000159AD"/>
    <w:rsid w:val="00025546"/>
    <w:rsid w:val="00031635"/>
    <w:rsid w:val="000406DE"/>
    <w:rsid w:val="00040A89"/>
    <w:rsid w:val="00042DED"/>
    <w:rsid w:val="0004337C"/>
    <w:rsid w:val="00050079"/>
    <w:rsid w:val="000501A7"/>
    <w:rsid w:val="00060EBB"/>
    <w:rsid w:val="00065737"/>
    <w:rsid w:val="0006622E"/>
    <w:rsid w:val="00066FEC"/>
    <w:rsid w:val="00073018"/>
    <w:rsid w:val="00075D77"/>
    <w:rsid w:val="00076C92"/>
    <w:rsid w:val="000814CE"/>
    <w:rsid w:val="00092793"/>
    <w:rsid w:val="00094A25"/>
    <w:rsid w:val="000A1A52"/>
    <w:rsid w:val="000A2BD8"/>
    <w:rsid w:val="000A3415"/>
    <w:rsid w:val="000A44B6"/>
    <w:rsid w:val="000A46EC"/>
    <w:rsid w:val="000B2334"/>
    <w:rsid w:val="000B4937"/>
    <w:rsid w:val="000B6473"/>
    <w:rsid w:val="000B78C2"/>
    <w:rsid w:val="000C172E"/>
    <w:rsid w:val="000C606F"/>
    <w:rsid w:val="000D29BC"/>
    <w:rsid w:val="000E728D"/>
    <w:rsid w:val="000F0065"/>
    <w:rsid w:val="000F24C6"/>
    <w:rsid w:val="000F2653"/>
    <w:rsid w:val="000F337C"/>
    <w:rsid w:val="001012F9"/>
    <w:rsid w:val="00102C5C"/>
    <w:rsid w:val="00104C40"/>
    <w:rsid w:val="00110C0D"/>
    <w:rsid w:val="0011404A"/>
    <w:rsid w:val="00114776"/>
    <w:rsid w:val="00116EDB"/>
    <w:rsid w:val="001175D1"/>
    <w:rsid w:val="00120179"/>
    <w:rsid w:val="0012636F"/>
    <w:rsid w:val="0013331A"/>
    <w:rsid w:val="00153B81"/>
    <w:rsid w:val="001576E0"/>
    <w:rsid w:val="00161251"/>
    <w:rsid w:val="00161751"/>
    <w:rsid w:val="0016275B"/>
    <w:rsid w:val="00174BFD"/>
    <w:rsid w:val="001754FB"/>
    <w:rsid w:val="00176C61"/>
    <w:rsid w:val="00176DDD"/>
    <w:rsid w:val="001841B8"/>
    <w:rsid w:val="001855C4"/>
    <w:rsid w:val="001906D9"/>
    <w:rsid w:val="00196ED3"/>
    <w:rsid w:val="001A1025"/>
    <w:rsid w:val="001A2975"/>
    <w:rsid w:val="001B38DB"/>
    <w:rsid w:val="001C03C8"/>
    <w:rsid w:val="001D41BE"/>
    <w:rsid w:val="001F2F10"/>
    <w:rsid w:val="001F7A84"/>
    <w:rsid w:val="002018EF"/>
    <w:rsid w:val="002027CD"/>
    <w:rsid w:val="00214342"/>
    <w:rsid w:val="002149CC"/>
    <w:rsid w:val="00215269"/>
    <w:rsid w:val="002351BD"/>
    <w:rsid w:val="0023670A"/>
    <w:rsid w:val="002424C0"/>
    <w:rsid w:val="00243EF1"/>
    <w:rsid w:val="00245803"/>
    <w:rsid w:val="0025090F"/>
    <w:rsid w:val="00250CDB"/>
    <w:rsid w:val="00251BF0"/>
    <w:rsid w:val="00253AF8"/>
    <w:rsid w:val="00257B87"/>
    <w:rsid w:val="00265B37"/>
    <w:rsid w:val="00271656"/>
    <w:rsid w:val="00271F53"/>
    <w:rsid w:val="002730AF"/>
    <w:rsid w:val="0027409C"/>
    <w:rsid w:val="002769CE"/>
    <w:rsid w:val="00286AC3"/>
    <w:rsid w:val="002A6BED"/>
    <w:rsid w:val="002B43FC"/>
    <w:rsid w:val="002B65D3"/>
    <w:rsid w:val="002B750D"/>
    <w:rsid w:val="002C0CDB"/>
    <w:rsid w:val="002C733E"/>
    <w:rsid w:val="002D12E1"/>
    <w:rsid w:val="002D48FE"/>
    <w:rsid w:val="002E65D2"/>
    <w:rsid w:val="002F5D89"/>
    <w:rsid w:val="00306D7D"/>
    <w:rsid w:val="003135EE"/>
    <w:rsid w:val="00314EA3"/>
    <w:rsid w:val="00317682"/>
    <w:rsid w:val="00320B1F"/>
    <w:rsid w:val="00323D7E"/>
    <w:rsid w:val="00324BCE"/>
    <w:rsid w:val="003251E5"/>
    <w:rsid w:val="003408E3"/>
    <w:rsid w:val="0034178E"/>
    <w:rsid w:val="00342E63"/>
    <w:rsid w:val="00343DA6"/>
    <w:rsid w:val="003468AE"/>
    <w:rsid w:val="003567C0"/>
    <w:rsid w:val="0036080F"/>
    <w:rsid w:val="003643E2"/>
    <w:rsid w:val="00367E59"/>
    <w:rsid w:val="00376780"/>
    <w:rsid w:val="0038083E"/>
    <w:rsid w:val="00384A8C"/>
    <w:rsid w:val="00393191"/>
    <w:rsid w:val="00394533"/>
    <w:rsid w:val="003971B0"/>
    <w:rsid w:val="003974A9"/>
    <w:rsid w:val="003A3CE5"/>
    <w:rsid w:val="003B0EF2"/>
    <w:rsid w:val="003B1673"/>
    <w:rsid w:val="003B5F1C"/>
    <w:rsid w:val="003E266F"/>
    <w:rsid w:val="003E64EF"/>
    <w:rsid w:val="003F7F3B"/>
    <w:rsid w:val="00403DC6"/>
    <w:rsid w:val="00412E87"/>
    <w:rsid w:val="00412EE7"/>
    <w:rsid w:val="004249BA"/>
    <w:rsid w:val="0042563C"/>
    <w:rsid w:val="00426ED3"/>
    <w:rsid w:val="004315AD"/>
    <w:rsid w:val="00432F60"/>
    <w:rsid w:val="00446B45"/>
    <w:rsid w:val="004621DD"/>
    <w:rsid w:val="004673A3"/>
    <w:rsid w:val="0047107D"/>
    <w:rsid w:val="0047485A"/>
    <w:rsid w:val="00486F2F"/>
    <w:rsid w:val="004A2470"/>
    <w:rsid w:val="004A255B"/>
    <w:rsid w:val="004A289F"/>
    <w:rsid w:val="004A34DD"/>
    <w:rsid w:val="004A44F5"/>
    <w:rsid w:val="004A7C06"/>
    <w:rsid w:val="004B0370"/>
    <w:rsid w:val="004C1518"/>
    <w:rsid w:val="004C637E"/>
    <w:rsid w:val="004D567D"/>
    <w:rsid w:val="004D698F"/>
    <w:rsid w:val="004E69B7"/>
    <w:rsid w:val="004F19E3"/>
    <w:rsid w:val="004F295C"/>
    <w:rsid w:val="004F3DBC"/>
    <w:rsid w:val="004F5530"/>
    <w:rsid w:val="005036D4"/>
    <w:rsid w:val="00505016"/>
    <w:rsid w:val="005147A5"/>
    <w:rsid w:val="00515787"/>
    <w:rsid w:val="00515B14"/>
    <w:rsid w:val="00527D90"/>
    <w:rsid w:val="00533F18"/>
    <w:rsid w:val="00536376"/>
    <w:rsid w:val="005369F8"/>
    <w:rsid w:val="00537171"/>
    <w:rsid w:val="00540D96"/>
    <w:rsid w:val="00541B1E"/>
    <w:rsid w:val="0054331C"/>
    <w:rsid w:val="00543443"/>
    <w:rsid w:val="00544630"/>
    <w:rsid w:val="00545A9A"/>
    <w:rsid w:val="00550AE7"/>
    <w:rsid w:val="005566C0"/>
    <w:rsid w:val="0056150F"/>
    <w:rsid w:val="00561AB9"/>
    <w:rsid w:val="0056221E"/>
    <w:rsid w:val="00564E0C"/>
    <w:rsid w:val="00566349"/>
    <w:rsid w:val="0057641B"/>
    <w:rsid w:val="00576D5D"/>
    <w:rsid w:val="0058186C"/>
    <w:rsid w:val="005911BA"/>
    <w:rsid w:val="0059438D"/>
    <w:rsid w:val="0059668C"/>
    <w:rsid w:val="005A22B1"/>
    <w:rsid w:val="005B561F"/>
    <w:rsid w:val="005C14CB"/>
    <w:rsid w:val="005C5C09"/>
    <w:rsid w:val="005E4238"/>
    <w:rsid w:val="005E761C"/>
    <w:rsid w:val="005E79D6"/>
    <w:rsid w:val="00625E1E"/>
    <w:rsid w:val="00636034"/>
    <w:rsid w:val="006418C3"/>
    <w:rsid w:val="0064195A"/>
    <w:rsid w:val="00645C95"/>
    <w:rsid w:val="00645EA8"/>
    <w:rsid w:val="00654333"/>
    <w:rsid w:val="006669E2"/>
    <w:rsid w:val="00684704"/>
    <w:rsid w:val="00686E68"/>
    <w:rsid w:val="006878BA"/>
    <w:rsid w:val="006900C8"/>
    <w:rsid w:val="00695569"/>
    <w:rsid w:val="006A1291"/>
    <w:rsid w:val="006A20FB"/>
    <w:rsid w:val="006A236D"/>
    <w:rsid w:val="006A3C2F"/>
    <w:rsid w:val="006A4F5C"/>
    <w:rsid w:val="006A53BA"/>
    <w:rsid w:val="006A5C4B"/>
    <w:rsid w:val="006C1EC8"/>
    <w:rsid w:val="006C5670"/>
    <w:rsid w:val="006C6130"/>
    <w:rsid w:val="006C732D"/>
    <w:rsid w:val="006C76FB"/>
    <w:rsid w:val="006D17C4"/>
    <w:rsid w:val="006D2BDE"/>
    <w:rsid w:val="006D5790"/>
    <w:rsid w:val="006E0DF1"/>
    <w:rsid w:val="006E33A1"/>
    <w:rsid w:val="006E6E74"/>
    <w:rsid w:val="006F0106"/>
    <w:rsid w:val="006F1847"/>
    <w:rsid w:val="006F4543"/>
    <w:rsid w:val="00704372"/>
    <w:rsid w:val="00706AD5"/>
    <w:rsid w:val="00707D6E"/>
    <w:rsid w:val="007147A2"/>
    <w:rsid w:val="00724A2F"/>
    <w:rsid w:val="00727F54"/>
    <w:rsid w:val="00734F69"/>
    <w:rsid w:val="00750775"/>
    <w:rsid w:val="007566C8"/>
    <w:rsid w:val="0075763D"/>
    <w:rsid w:val="00765806"/>
    <w:rsid w:val="007708C3"/>
    <w:rsid w:val="007812CE"/>
    <w:rsid w:val="007817B9"/>
    <w:rsid w:val="007871F1"/>
    <w:rsid w:val="00793AB6"/>
    <w:rsid w:val="00795144"/>
    <w:rsid w:val="00796306"/>
    <w:rsid w:val="007B3E4A"/>
    <w:rsid w:val="007B428C"/>
    <w:rsid w:val="007B480D"/>
    <w:rsid w:val="007B4919"/>
    <w:rsid w:val="007B6D95"/>
    <w:rsid w:val="007B7B4C"/>
    <w:rsid w:val="007C4890"/>
    <w:rsid w:val="007C7FE9"/>
    <w:rsid w:val="007E10EC"/>
    <w:rsid w:val="007E3CA7"/>
    <w:rsid w:val="007E6206"/>
    <w:rsid w:val="007F58C6"/>
    <w:rsid w:val="007F7A75"/>
    <w:rsid w:val="008113EF"/>
    <w:rsid w:val="00815023"/>
    <w:rsid w:val="008156C0"/>
    <w:rsid w:val="008159D9"/>
    <w:rsid w:val="00816921"/>
    <w:rsid w:val="00821530"/>
    <w:rsid w:val="0082301C"/>
    <w:rsid w:val="00825EAE"/>
    <w:rsid w:val="00827740"/>
    <w:rsid w:val="00834154"/>
    <w:rsid w:val="0084001F"/>
    <w:rsid w:val="00843AD9"/>
    <w:rsid w:val="008446D1"/>
    <w:rsid w:val="00857A68"/>
    <w:rsid w:val="0086344F"/>
    <w:rsid w:val="008669DD"/>
    <w:rsid w:val="008728BC"/>
    <w:rsid w:val="00872C39"/>
    <w:rsid w:val="00872CE7"/>
    <w:rsid w:val="00874EAD"/>
    <w:rsid w:val="00875A59"/>
    <w:rsid w:val="00875E3E"/>
    <w:rsid w:val="00880D07"/>
    <w:rsid w:val="008A1F92"/>
    <w:rsid w:val="008B2A8B"/>
    <w:rsid w:val="008B5C34"/>
    <w:rsid w:val="008C1026"/>
    <w:rsid w:val="008C2836"/>
    <w:rsid w:val="008C296F"/>
    <w:rsid w:val="008C586F"/>
    <w:rsid w:val="008D1A20"/>
    <w:rsid w:val="008D448B"/>
    <w:rsid w:val="008D6935"/>
    <w:rsid w:val="008E3789"/>
    <w:rsid w:val="008E62B6"/>
    <w:rsid w:val="008F5F56"/>
    <w:rsid w:val="009039C6"/>
    <w:rsid w:val="00903C96"/>
    <w:rsid w:val="00903CFC"/>
    <w:rsid w:val="0090723C"/>
    <w:rsid w:val="00920CFC"/>
    <w:rsid w:val="00930733"/>
    <w:rsid w:val="00932D29"/>
    <w:rsid w:val="00933C41"/>
    <w:rsid w:val="00936E5C"/>
    <w:rsid w:val="00940577"/>
    <w:rsid w:val="00940894"/>
    <w:rsid w:val="00946BB9"/>
    <w:rsid w:val="00954D3A"/>
    <w:rsid w:val="00957B68"/>
    <w:rsid w:val="00957C0F"/>
    <w:rsid w:val="00960179"/>
    <w:rsid w:val="00961A88"/>
    <w:rsid w:val="00963D48"/>
    <w:rsid w:val="009664FA"/>
    <w:rsid w:val="00970A04"/>
    <w:rsid w:val="009723E1"/>
    <w:rsid w:val="0098008A"/>
    <w:rsid w:val="009903B7"/>
    <w:rsid w:val="00992610"/>
    <w:rsid w:val="00994565"/>
    <w:rsid w:val="00996AA3"/>
    <w:rsid w:val="00997183"/>
    <w:rsid w:val="00997A31"/>
    <w:rsid w:val="00997FA6"/>
    <w:rsid w:val="009A0F0D"/>
    <w:rsid w:val="009A7FB1"/>
    <w:rsid w:val="009B3154"/>
    <w:rsid w:val="009B41AB"/>
    <w:rsid w:val="009C24E1"/>
    <w:rsid w:val="009D2B2A"/>
    <w:rsid w:val="009D6B27"/>
    <w:rsid w:val="009D6D70"/>
    <w:rsid w:val="009E1F23"/>
    <w:rsid w:val="009E601F"/>
    <w:rsid w:val="009F0F65"/>
    <w:rsid w:val="009F2C22"/>
    <w:rsid w:val="009F3771"/>
    <w:rsid w:val="00A027AE"/>
    <w:rsid w:val="00A03825"/>
    <w:rsid w:val="00A068D8"/>
    <w:rsid w:val="00A139A7"/>
    <w:rsid w:val="00A14DCB"/>
    <w:rsid w:val="00A154D9"/>
    <w:rsid w:val="00A168A2"/>
    <w:rsid w:val="00A204AA"/>
    <w:rsid w:val="00A31323"/>
    <w:rsid w:val="00A31E4E"/>
    <w:rsid w:val="00A33A66"/>
    <w:rsid w:val="00A4744A"/>
    <w:rsid w:val="00A55E2E"/>
    <w:rsid w:val="00A629BA"/>
    <w:rsid w:val="00A62AC9"/>
    <w:rsid w:val="00A64F62"/>
    <w:rsid w:val="00A7148D"/>
    <w:rsid w:val="00A715F8"/>
    <w:rsid w:val="00A7196E"/>
    <w:rsid w:val="00A76035"/>
    <w:rsid w:val="00A813D7"/>
    <w:rsid w:val="00AA1F4C"/>
    <w:rsid w:val="00AB0AAE"/>
    <w:rsid w:val="00AB709C"/>
    <w:rsid w:val="00AC60B0"/>
    <w:rsid w:val="00AD13D4"/>
    <w:rsid w:val="00AD71C1"/>
    <w:rsid w:val="00AE128A"/>
    <w:rsid w:val="00AE53AB"/>
    <w:rsid w:val="00AF10D3"/>
    <w:rsid w:val="00AF1119"/>
    <w:rsid w:val="00AF5392"/>
    <w:rsid w:val="00B00F00"/>
    <w:rsid w:val="00B052A5"/>
    <w:rsid w:val="00B12525"/>
    <w:rsid w:val="00B26701"/>
    <w:rsid w:val="00B26D53"/>
    <w:rsid w:val="00B32918"/>
    <w:rsid w:val="00B33C27"/>
    <w:rsid w:val="00B3424D"/>
    <w:rsid w:val="00B43C93"/>
    <w:rsid w:val="00B43FC7"/>
    <w:rsid w:val="00B4409B"/>
    <w:rsid w:val="00B47EB6"/>
    <w:rsid w:val="00B5084A"/>
    <w:rsid w:val="00B5132F"/>
    <w:rsid w:val="00B52D90"/>
    <w:rsid w:val="00B55B60"/>
    <w:rsid w:val="00B562C1"/>
    <w:rsid w:val="00B57E32"/>
    <w:rsid w:val="00B62126"/>
    <w:rsid w:val="00B65D35"/>
    <w:rsid w:val="00B662FF"/>
    <w:rsid w:val="00B67BC0"/>
    <w:rsid w:val="00B716D4"/>
    <w:rsid w:val="00B774B0"/>
    <w:rsid w:val="00B77643"/>
    <w:rsid w:val="00B842E7"/>
    <w:rsid w:val="00B8457E"/>
    <w:rsid w:val="00B8604F"/>
    <w:rsid w:val="00BB1200"/>
    <w:rsid w:val="00BD665B"/>
    <w:rsid w:val="00BE1ABE"/>
    <w:rsid w:val="00BE6326"/>
    <w:rsid w:val="00BF1300"/>
    <w:rsid w:val="00BF330A"/>
    <w:rsid w:val="00BF4D77"/>
    <w:rsid w:val="00BF609C"/>
    <w:rsid w:val="00BF692B"/>
    <w:rsid w:val="00C017A6"/>
    <w:rsid w:val="00C0267C"/>
    <w:rsid w:val="00C05DEB"/>
    <w:rsid w:val="00C06A38"/>
    <w:rsid w:val="00C102C8"/>
    <w:rsid w:val="00C12B67"/>
    <w:rsid w:val="00C16020"/>
    <w:rsid w:val="00C2302C"/>
    <w:rsid w:val="00C23AC2"/>
    <w:rsid w:val="00C25640"/>
    <w:rsid w:val="00C256C9"/>
    <w:rsid w:val="00C277A9"/>
    <w:rsid w:val="00C312DA"/>
    <w:rsid w:val="00C31E75"/>
    <w:rsid w:val="00C32FC1"/>
    <w:rsid w:val="00C41A15"/>
    <w:rsid w:val="00C43F3B"/>
    <w:rsid w:val="00C53478"/>
    <w:rsid w:val="00C62F92"/>
    <w:rsid w:val="00C630D9"/>
    <w:rsid w:val="00C6338D"/>
    <w:rsid w:val="00C671BB"/>
    <w:rsid w:val="00C769CE"/>
    <w:rsid w:val="00C91424"/>
    <w:rsid w:val="00C92906"/>
    <w:rsid w:val="00C9787A"/>
    <w:rsid w:val="00CA13B9"/>
    <w:rsid w:val="00CA7523"/>
    <w:rsid w:val="00CB77C2"/>
    <w:rsid w:val="00CC1981"/>
    <w:rsid w:val="00CC3B0A"/>
    <w:rsid w:val="00CC3FDB"/>
    <w:rsid w:val="00CC52D5"/>
    <w:rsid w:val="00CD30E1"/>
    <w:rsid w:val="00CD4271"/>
    <w:rsid w:val="00CE2022"/>
    <w:rsid w:val="00CE3FD2"/>
    <w:rsid w:val="00CF1D46"/>
    <w:rsid w:val="00CF1F71"/>
    <w:rsid w:val="00CF533D"/>
    <w:rsid w:val="00CF71FB"/>
    <w:rsid w:val="00D020CC"/>
    <w:rsid w:val="00D04D0D"/>
    <w:rsid w:val="00D05C88"/>
    <w:rsid w:val="00D11B97"/>
    <w:rsid w:val="00D179C7"/>
    <w:rsid w:val="00D2073B"/>
    <w:rsid w:val="00D208A9"/>
    <w:rsid w:val="00D425F0"/>
    <w:rsid w:val="00D44EE8"/>
    <w:rsid w:val="00D51B07"/>
    <w:rsid w:val="00D53414"/>
    <w:rsid w:val="00D53FAB"/>
    <w:rsid w:val="00D67E71"/>
    <w:rsid w:val="00D734A3"/>
    <w:rsid w:val="00D748B9"/>
    <w:rsid w:val="00D76930"/>
    <w:rsid w:val="00D8268E"/>
    <w:rsid w:val="00D861B1"/>
    <w:rsid w:val="00D92383"/>
    <w:rsid w:val="00D9443F"/>
    <w:rsid w:val="00D94722"/>
    <w:rsid w:val="00DD3050"/>
    <w:rsid w:val="00DD4608"/>
    <w:rsid w:val="00DE4167"/>
    <w:rsid w:val="00DE4EDE"/>
    <w:rsid w:val="00DF06A5"/>
    <w:rsid w:val="00DF5880"/>
    <w:rsid w:val="00E0048E"/>
    <w:rsid w:val="00E0295A"/>
    <w:rsid w:val="00E068BF"/>
    <w:rsid w:val="00E10755"/>
    <w:rsid w:val="00E15A7C"/>
    <w:rsid w:val="00E2007C"/>
    <w:rsid w:val="00E25DA3"/>
    <w:rsid w:val="00E34169"/>
    <w:rsid w:val="00E34F68"/>
    <w:rsid w:val="00E62394"/>
    <w:rsid w:val="00E67737"/>
    <w:rsid w:val="00E72A24"/>
    <w:rsid w:val="00E8114C"/>
    <w:rsid w:val="00E87666"/>
    <w:rsid w:val="00E92F83"/>
    <w:rsid w:val="00E969BA"/>
    <w:rsid w:val="00E97B96"/>
    <w:rsid w:val="00EA709C"/>
    <w:rsid w:val="00EB1157"/>
    <w:rsid w:val="00EB1D06"/>
    <w:rsid w:val="00EB4E43"/>
    <w:rsid w:val="00EC3EBD"/>
    <w:rsid w:val="00EC6AB3"/>
    <w:rsid w:val="00EE13E9"/>
    <w:rsid w:val="00EE3C45"/>
    <w:rsid w:val="00F14AAF"/>
    <w:rsid w:val="00F24EBB"/>
    <w:rsid w:val="00F25041"/>
    <w:rsid w:val="00F26C10"/>
    <w:rsid w:val="00F27BF7"/>
    <w:rsid w:val="00F327FE"/>
    <w:rsid w:val="00F33F7C"/>
    <w:rsid w:val="00F349F0"/>
    <w:rsid w:val="00F41D3F"/>
    <w:rsid w:val="00F41E82"/>
    <w:rsid w:val="00F4462D"/>
    <w:rsid w:val="00F45012"/>
    <w:rsid w:val="00F459CA"/>
    <w:rsid w:val="00F47429"/>
    <w:rsid w:val="00F47D47"/>
    <w:rsid w:val="00F62049"/>
    <w:rsid w:val="00F6489E"/>
    <w:rsid w:val="00F67708"/>
    <w:rsid w:val="00F70F2F"/>
    <w:rsid w:val="00F920C5"/>
    <w:rsid w:val="00F93F98"/>
    <w:rsid w:val="00F94B18"/>
    <w:rsid w:val="00FA02A0"/>
    <w:rsid w:val="00FB73E4"/>
    <w:rsid w:val="00FC54D0"/>
    <w:rsid w:val="00FE017E"/>
    <w:rsid w:val="00FE2D9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3D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D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18"/>
    <w:pPr>
      <w:keepNext/>
      <w:keepLines/>
      <w:spacing w:before="200"/>
      <w:outlineLvl w:val="2"/>
    </w:pPr>
    <w:rPr>
      <w:rFonts w:ascii="华文宋体" w:eastAsia="华文宋体" w:hAnsi="华文宋体" w:cs="宋体"/>
      <w:b/>
      <w:bCs/>
      <w:color w:val="00009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E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4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8B2A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B18"/>
    <w:rPr>
      <w:rFonts w:ascii="华文宋体" w:eastAsia="华文宋体" w:hAnsi="华文宋体" w:cs="宋体"/>
      <w:b/>
      <w:bCs/>
      <w:color w:val="00009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B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B9"/>
    <w:rPr>
      <w:rFonts w:ascii="Lucida Grande" w:hAnsi="Lucida Grande" w:cs="Lucida Grande"/>
      <w:sz w:val="18"/>
      <w:szCs w:val="18"/>
    </w:rPr>
  </w:style>
  <w:style w:type="paragraph" w:customStyle="1" w:styleId="he">
    <w:name w:val="he"/>
    <w:basedOn w:val="Normal"/>
    <w:rsid w:val="00933C41"/>
    <w:rPr>
      <w:rFonts w:ascii="华文宋体" w:eastAsia="华文宋体" w:hAnsi="华文宋体"/>
    </w:rPr>
  </w:style>
  <w:style w:type="character" w:styleId="Hyperlink">
    <w:name w:val="Hyperlink"/>
    <w:basedOn w:val="DefaultParagraphFont"/>
    <w:uiPriority w:val="99"/>
    <w:unhideWhenUsed/>
    <w:rsid w:val="00A64F6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C102C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C102C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C102C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C102C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C102C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C102C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C102C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C102C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C102C8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C102C8"/>
  </w:style>
  <w:style w:type="paragraph" w:styleId="Footer">
    <w:name w:val="footer"/>
    <w:basedOn w:val="Normal"/>
    <w:link w:val="FooterChar"/>
    <w:uiPriority w:val="99"/>
    <w:unhideWhenUsed/>
    <w:rsid w:val="00C102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2C8"/>
  </w:style>
  <w:style w:type="character" w:styleId="PageNumber">
    <w:name w:val="page number"/>
    <w:basedOn w:val="DefaultParagraphFont"/>
    <w:uiPriority w:val="99"/>
    <w:semiHidden/>
    <w:unhideWhenUsed/>
    <w:rsid w:val="00C102C8"/>
  </w:style>
  <w:style w:type="paragraph" w:styleId="FootnoteText">
    <w:name w:val="footnote text"/>
    <w:basedOn w:val="Normal"/>
    <w:link w:val="FootnoteTextChar"/>
    <w:uiPriority w:val="99"/>
    <w:unhideWhenUsed/>
    <w:rsid w:val="00C102C8"/>
  </w:style>
  <w:style w:type="character" w:customStyle="1" w:styleId="FootnoteTextChar">
    <w:name w:val="Footnote Text Char"/>
    <w:basedOn w:val="DefaultParagraphFont"/>
    <w:link w:val="FootnoteText"/>
    <w:uiPriority w:val="99"/>
    <w:rsid w:val="00C102C8"/>
  </w:style>
  <w:style w:type="character" w:styleId="FootnoteReference">
    <w:name w:val="footnote reference"/>
    <w:basedOn w:val="DefaultParagraphFont"/>
    <w:uiPriority w:val="99"/>
    <w:unhideWhenUsed/>
    <w:rsid w:val="00C102C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433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3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D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18"/>
    <w:pPr>
      <w:keepNext/>
      <w:keepLines/>
      <w:spacing w:before="200"/>
      <w:outlineLvl w:val="2"/>
    </w:pPr>
    <w:rPr>
      <w:rFonts w:ascii="华文宋体" w:eastAsia="华文宋体" w:hAnsi="华文宋体" w:cs="宋体"/>
      <w:b/>
      <w:bCs/>
      <w:color w:val="00009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E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4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8B2A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B18"/>
    <w:rPr>
      <w:rFonts w:ascii="华文宋体" w:eastAsia="华文宋体" w:hAnsi="华文宋体" w:cs="宋体"/>
      <w:b/>
      <w:bCs/>
      <w:color w:val="00009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B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B9"/>
    <w:rPr>
      <w:rFonts w:ascii="Lucida Grande" w:hAnsi="Lucida Grande" w:cs="Lucida Grande"/>
      <w:sz w:val="18"/>
      <w:szCs w:val="18"/>
    </w:rPr>
  </w:style>
  <w:style w:type="paragraph" w:customStyle="1" w:styleId="he">
    <w:name w:val="he"/>
    <w:basedOn w:val="Normal"/>
    <w:rsid w:val="00933C41"/>
    <w:rPr>
      <w:rFonts w:ascii="华文宋体" w:eastAsia="华文宋体" w:hAnsi="华文宋体"/>
    </w:rPr>
  </w:style>
  <w:style w:type="character" w:styleId="Hyperlink">
    <w:name w:val="Hyperlink"/>
    <w:basedOn w:val="DefaultParagraphFont"/>
    <w:uiPriority w:val="99"/>
    <w:unhideWhenUsed/>
    <w:rsid w:val="00A64F6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C102C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C102C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C102C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C102C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C102C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C102C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C102C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C102C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C102C8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C102C8"/>
  </w:style>
  <w:style w:type="paragraph" w:styleId="Footer">
    <w:name w:val="footer"/>
    <w:basedOn w:val="Normal"/>
    <w:link w:val="FooterChar"/>
    <w:uiPriority w:val="99"/>
    <w:unhideWhenUsed/>
    <w:rsid w:val="00C102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2C8"/>
  </w:style>
  <w:style w:type="character" w:styleId="PageNumber">
    <w:name w:val="page number"/>
    <w:basedOn w:val="DefaultParagraphFont"/>
    <w:uiPriority w:val="99"/>
    <w:semiHidden/>
    <w:unhideWhenUsed/>
    <w:rsid w:val="00C102C8"/>
  </w:style>
  <w:style w:type="paragraph" w:styleId="FootnoteText">
    <w:name w:val="footnote text"/>
    <w:basedOn w:val="Normal"/>
    <w:link w:val="FootnoteTextChar"/>
    <w:uiPriority w:val="99"/>
    <w:unhideWhenUsed/>
    <w:rsid w:val="00C102C8"/>
  </w:style>
  <w:style w:type="character" w:customStyle="1" w:styleId="FootnoteTextChar">
    <w:name w:val="Footnote Text Char"/>
    <w:basedOn w:val="DefaultParagraphFont"/>
    <w:link w:val="FootnoteText"/>
    <w:uiPriority w:val="99"/>
    <w:rsid w:val="00C102C8"/>
  </w:style>
  <w:style w:type="character" w:styleId="FootnoteReference">
    <w:name w:val="footnote reference"/>
    <w:basedOn w:val="DefaultParagraphFont"/>
    <w:uiPriority w:val="99"/>
    <w:unhideWhenUsed/>
    <w:rsid w:val="00C102C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433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ava.net/downloads/jfjug/SCJP%20Sun%20Certified%20Programmer%20for%20Java%206-0071591060.pd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eadlai/HS-Java-Develop-Get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1712</Words>
  <Characters>9761</Characters>
  <Application>Microsoft Macintosh Word</Application>
  <DocSecurity>0</DocSecurity>
  <Lines>81</Lines>
  <Paragraphs>22</Paragraphs>
  <ScaleCrop>false</ScaleCrop>
  <Company>hundsun</Company>
  <LinksUpToDate>false</LinksUpToDate>
  <CharactersWithSpaces>11451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 Lai</dc:creator>
  <cp:keywords/>
  <dc:description/>
  <cp:lastModifiedBy>Mead Lai</cp:lastModifiedBy>
  <cp:revision>501</cp:revision>
  <dcterms:created xsi:type="dcterms:W3CDTF">2013-02-01T00:36:00Z</dcterms:created>
  <dcterms:modified xsi:type="dcterms:W3CDTF">2013-02-17T00:24:00Z</dcterms:modified>
</cp:coreProperties>
</file>